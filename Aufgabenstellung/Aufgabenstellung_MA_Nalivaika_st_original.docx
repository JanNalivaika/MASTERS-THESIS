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CCB1" w14:textId="77777777" w:rsidR="001D5D5C" w:rsidRDefault="001D5D5C"/>
    <w:p w14:paraId="7BEC99E2" w14:textId="03975653" w:rsidR="00146514" w:rsidRDefault="00216AAA" w:rsidP="00146514">
      <w:pPr>
        <w:spacing w:line="360" w:lineRule="auto"/>
        <w:rPr>
          <w:rFonts w:cs="Arial"/>
          <w:sz w:val="32"/>
          <w:szCs w:val="32"/>
        </w:rPr>
      </w:pPr>
      <w:r>
        <w:rPr>
          <w:rFonts w:cs="Arial"/>
          <w:sz w:val="32"/>
          <w:szCs w:val="32"/>
        </w:rPr>
        <w:t>Ma</w:t>
      </w:r>
      <w:r w:rsidR="0012564C">
        <w:rPr>
          <w:rFonts w:cs="Arial"/>
          <w:sz w:val="32"/>
          <w:szCs w:val="32"/>
        </w:rPr>
        <w:t>ster</w:t>
      </w:r>
      <w:r w:rsidR="005C73A2" w:rsidRPr="007C74C5">
        <w:rPr>
          <w:rFonts w:cs="Arial"/>
          <w:sz w:val="32"/>
          <w:szCs w:val="32"/>
        </w:rPr>
        <w:t>arbeit</w:t>
      </w:r>
    </w:p>
    <w:p w14:paraId="3ED86F68" w14:textId="7D074C54" w:rsidR="007C74C5" w:rsidRPr="007C74C5" w:rsidRDefault="007C74C5" w:rsidP="00146514">
      <w:pPr>
        <w:spacing w:line="360" w:lineRule="auto"/>
        <w:rPr>
          <w:rFonts w:cs="Arial"/>
        </w:rPr>
      </w:pPr>
      <w:r>
        <w:rPr>
          <w:rFonts w:cs="Arial"/>
        </w:rPr>
        <w:t>f</w:t>
      </w:r>
      <w:r w:rsidRPr="00AB77E1">
        <w:rPr>
          <w:rFonts w:cs="Arial"/>
        </w:rPr>
        <w:t xml:space="preserve">ür </w:t>
      </w:r>
      <w:r w:rsidR="0012564C">
        <w:rPr>
          <w:rFonts w:cs="Arial"/>
        </w:rPr>
        <w:t>Herrn Jan Nalivaika</w:t>
      </w:r>
    </w:p>
    <w:p w14:paraId="1036CFD0" w14:textId="77777777" w:rsidR="00146514" w:rsidRDefault="00146514" w:rsidP="00146514">
      <w:pPr>
        <w:spacing w:line="360" w:lineRule="auto"/>
        <w:rPr>
          <w:rFonts w:cs="Arial"/>
          <w:sz w:val="32"/>
          <w:szCs w:val="32"/>
        </w:rPr>
      </w:pPr>
      <w:r w:rsidRPr="007C74C5">
        <w:rPr>
          <w:rFonts w:cs="Arial"/>
          <w:sz w:val="32"/>
          <w:szCs w:val="32"/>
        </w:rPr>
        <w:t>Titel:</w:t>
      </w:r>
    </w:p>
    <w:p w14:paraId="21CF08AD" w14:textId="44838089" w:rsidR="00C73F82" w:rsidRPr="00216AAA" w:rsidRDefault="00216AAA" w:rsidP="00146514">
      <w:pPr>
        <w:spacing w:line="360" w:lineRule="auto"/>
        <w:rPr>
          <w:rFonts w:cs="Arial"/>
          <w:color w:val="FF0000"/>
          <w:szCs w:val="22"/>
        </w:rPr>
      </w:pPr>
      <w:r w:rsidRPr="00216AAA">
        <w:rPr>
          <w:rFonts w:cs="Arial"/>
          <w:color w:val="FF0000"/>
          <w:szCs w:val="22"/>
        </w:rPr>
        <w:t>Titel gemäß Vorschlägen vergeben</w:t>
      </w:r>
    </w:p>
    <w:p w14:paraId="1E8C8B79" w14:textId="1E136884" w:rsidR="00146514" w:rsidRDefault="00146514" w:rsidP="00146514">
      <w:pPr>
        <w:spacing w:line="360" w:lineRule="auto"/>
        <w:rPr>
          <w:rFonts w:cs="Arial"/>
          <w:b/>
        </w:rPr>
      </w:pPr>
      <w:r w:rsidRPr="007C74C5">
        <w:rPr>
          <w:rFonts w:cs="Arial"/>
          <w:sz w:val="32"/>
          <w:szCs w:val="32"/>
        </w:rPr>
        <w:t>Aufgabenstellung</w:t>
      </w:r>
      <w:r w:rsidRPr="007C74C5">
        <w:rPr>
          <w:rFonts w:cs="Arial"/>
          <w:b/>
        </w:rPr>
        <w:t>:</w:t>
      </w:r>
    </w:p>
    <w:p w14:paraId="4AFCB442" w14:textId="6EA7C651" w:rsidR="00216AAA" w:rsidRDefault="00216AAA" w:rsidP="00146514">
      <w:pPr>
        <w:spacing w:line="360" w:lineRule="auto"/>
        <w:rPr>
          <w:rFonts w:cs="Arial"/>
        </w:rPr>
      </w:pPr>
      <w:del w:id="0" w:author="Ludwig Siebert" w:date="2023-10-04T12:54:00Z">
        <w:r w:rsidRPr="00216AAA" w:rsidDel="00B94E4F">
          <w:rPr>
            <w:rFonts w:cs="Arial"/>
          </w:rPr>
          <w:delText xml:space="preserve">Computer Aided </w:delText>
        </w:r>
        <w:r w:rsidR="002D5460" w:rsidRPr="002D5460" w:rsidDel="00B94E4F">
          <w:rPr>
            <w:rFonts w:cs="Arial"/>
          </w:rPr>
          <w:delText>Manufacturing</w:delText>
        </w:r>
      </w:del>
      <w:commentRangeStart w:id="1"/>
      <w:ins w:id="2" w:author="Ludwig Siebert" w:date="2023-10-04T12:54:00Z">
        <w:r w:rsidR="00B94E4F">
          <w:rPr>
            <w:rFonts w:cs="Arial"/>
          </w:rPr>
          <w:t>Computer-</w:t>
        </w:r>
        <w:proofErr w:type="spellStart"/>
        <w:r w:rsidR="00B94E4F">
          <w:rPr>
            <w:rFonts w:cs="Arial"/>
          </w:rPr>
          <w:t>aided</w:t>
        </w:r>
        <w:proofErr w:type="spellEnd"/>
        <w:r w:rsidR="00B94E4F">
          <w:rPr>
            <w:rFonts w:cs="Arial"/>
          </w:rPr>
          <w:t xml:space="preserve"> </w:t>
        </w:r>
        <w:proofErr w:type="spellStart"/>
        <w:r w:rsidR="00B94E4F">
          <w:rPr>
            <w:rFonts w:cs="Arial"/>
          </w:rPr>
          <w:t>manufacturing</w:t>
        </w:r>
      </w:ins>
      <w:proofErr w:type="spellEnd"/>
      <w:r w:rsidR="002D5460" w:rsidRPr="002D5460">
        <w:rPr>
          <w:rFonts w:cs="Arial"/>
        </w:rPr>
        <w:t xml:space="preserve"> </w:t>
      </w:r>
      <w:commentRangeEnd w:id="1"/>
      <w:r w:rsidR="00B94E4F">
        <w:rPr>
          <w:rStyle w:val="Kommentarzeichen"/>
        </w:rPr>
        <w:commentReference w:id="1"/>
      </w:r>
      <w:r w:rsidRPr="00216AAA">
        <w:rPr>
          <w:rFonts w:cs="Arial"/>
        </w:rPr>
        <w:t>(CAM) wird verwendet</w:t>
      </w:r>
      <w:r>
        <w:rPr>
          <w:rFonts w:cs="Arial"/>
        </w:rPr>
        <w:t xml:space="preserve"> um Werkzeugbahnen für Bearbeitungsmaschinen automatisiert zu erzeugen. In der CAM-Software werden die Modelle des Roh- und Fertigteils, sowie Einschränkungen der Maschine, </w:t>
      </w:r>
      <w:ins w:id="3" w:author="Ludwig Siebert" w:date="2023-10-04T12:55:00Z">
        <w:r w:rsidR="00B94E4F">
          <w:rPr>
            <w:rFonts w:cs="Arial"/>
          </w:rPr>
          <w:t xml:space="preserve">der </w:t>
        </w:r>
      </w:ins>
      <w:r>
        <w:rPr>
          <w:rFonts w:cs="Arial"/>
        </w:rPr>
        <w:t xml:space="preserve">Werkzeuge und </w:t>
      </w:r>
      <w:ins w:id="4" w:author="Ludwig Siebert" w:date="2023-10-04T12:55:00Z">
        <w:r w:rsidR="00B94E4F">
          <w:rPr>
            <w:rFonts w:cs="Arial"/>
          </w:rPr>
          <w:t xml:space="preserve">der </w:t>
        </w:r>
      </w:ins>
      <w:r>
        <w:rPr>
          <w:rFonts w:cs="Arial"/>
        </w:rPr>
        <w:t xml:space="preserve">Fertigungstechnologie berücksichtigt. Zusammen mit, vom </w:t>
      </w:r>
      <w:commentRangeStart w:id="5"/>
      <w:r>
        <w:rPr>
          <w:rFonts w:cs="Arial"/>
        </w:rPr>
        <w:t>Anwender</w:t>
      </w:r>
      <w:commentRangeEnd w:id="5"/>
      <w:r w:rsidR="00B94E4F">
        <w:rPr>
          <w:rStyle w:val="Kommentarzeichen"/>
        </w:rPr>
        <w:commentReference w:id="5"/>
      </w:r>
      <w:r>
        <w:rPr>
          <w:rFonts w:cs="Arial"/>
        </w:rPr>
        <w:t xml:space="preserve"> konfigurierbaren</w:t>
      </w:r>
      <w:del w:id="6" w:author="Ludwig Siebert" w:date="2023-10-04T12:59:00Z">
        <w:r w:rsidDel="00B94E4F">
          <w:rPr>
            <w:rFonts w:cs="Arial"/>
          </w:rPr>
          <w:delText>,</w:delText>
        </w:r>
      </w:del>
      <w:r>
        <w:rPr>
          <w:rFonts w:cs="Arial"/>
        </w:rPr>
        <w:t xml:space="preserve"> </w:t>
      </w:r>
      <w:del w:id="7" w:author="Ludwig Siebert" w:date="2023-10-04T12:59:00Z">
        <w:r w:rsidDel="00B94E4F">
          <w:rPr>
            <w:rFonts w:cs="Arial"/>
          </w:rPr>
          <w:delText>Werkzeugbahnparametern</w:delText>
        </w:r>
      </w:del>
      <w:ins w:id="8" w:author="Ludwig Siebert" w:date="2023-10-04T12:59:00Z">
        <w:r w:rsidR="00B94E4F">
          <w:rPr>
            <w:rFonts w:cs="Arial"/>
          </w:rPr>
          <w:t>P</w:t>
        </w:r>
        <w:r w:rsidR="00B94E4F">
          <w:rPr>
            <w:rFonts w:cs="Arial"/>
          </w:rPr>
          <w:t>arametern</w:t>
        </w:r>
        <w:r w:rsidR="00B94E4F">
          <w:rPr>
            <w:rFonts w:cs="Arial"/>
          </w:rPr>
          <w:t>,</w:t>
        </w:r>
      </w:ins>
      <w:r>
        <w:rPr>
          <w:rFonts w:cs="Arial"/>
        </w:rPr>
        <w:t xml:space="preserve"> werden so Werkzeugbahnen für 3-Achs-, 5-Achs- und roboterbasierte Werkzeugmaschinen erzeugt.</w:t>
      </w:r>
    </w:p>
    <w:p w14:paraId="028D6550" w14:textId="7450A56A" w:rsidR="00216AAA" w:rsidRDefault="00216AAA" w:rsidP="00146514">
      <w:pPr>
        <w:spacing w:line="360" w:lineRule="auto"/>
        <w:rPr>
          <w:rFonts w:cs="Arial"/>
        </w:rPr>
      </w:pPr>
      <w:r>
        <w:rPr>
          <w:rFonts w:cs="Arial"/>
        </w:rPr>
        <w:t>Die wachsende Anforderung nach Flexibilität in Werkzeugmaschinen (</w:t>
      </w:r>
      <w:commentRangeStart w:id="9"/>
      <w:r>
        <w:rPr>
          <w:rFonts w:cs="Arial"/>
        </w:rPr>
        <w:t>z.</w:t>
      </w:r>
      <w:ins w:id="10" w:author="Ludwig Siebert" w:date="2023-10-04T13:03:00Z">
        <w:r w:rsidR="00194C9E">
          <w:rPr>
            <w:rFonts w:cs="Arial"/>
          </w:rPr>
          <w:t xml:space="preserve"> </w:t>
        </w:r>
      </w:ins>
      <w:r>
        <w:rPr>
          <w:rFonts w:cs="Arial"/>
        </w:rPr>
        <w:t xml:space="preserve">B. </w:t>
      </w:r>
      <w:commentRangeEnd w:id="9"/>
      <w:r w:rsidR="00B94E4F">
        <w:rPr>
          <w:rStyle w:val="Kommentarzeichen"/>
        </w:rPr>
        <w:commentReference w:id="9"/>
      </w:r>
      <w:r>
        <w:rPr>
          <w:rFonts w:cs="Arial"/>
        </w:rPr>
        <w:t>der Einsatz mehrerer Fertigungstech</w:t>
      </w:r>
      <w:r w:rsidR="00EB5917">
        <w:rPr>
          <w:rFonts w:cs="Arial"/>
        </w:rPr>
        <w:t>no</w:t>
      </w:r>
      <w:r>
        <w:rPr>
          <w:rFonts w:cs="Arial"/>
        </w:rPr>
        <w:t>logien in einer Maschine oder automatisiertes Be- und Entladen) hat dazu geführt, dass viele Werkzeugmaschinen über zusätzliche mechanische Achsen verfügen. Beispiele dafür sind auf Linearachsen montierte Roboter und Dreh-Kipp-Tische.</w:t>
      </w:r>
    </w:p>
    <w:p w14:paraId="1D47A3CD" w14:textId="64D03FD3" w:rsidR="00216AAA" w:rsidRDefault="00216AAA" w:rsidP="00146514">
      <w:pPr>
        <w:spacing w:line="360" w:lineRule="auto"/>
        <w:rPr>
          <w:rFonts w:cs="Arial"/>
        </w:rPr>
      </w:pPr>
      <w:r>
        <w:rPr>
          <w:rFonts w:cs="Arial"/>
        </w:rPr>
        <w:t>Die im CAM</w:t>
      </w:r>
      <w:r w:rsidR="007944F5">
        <w:rPr>
          <w:rFonts w:cs="Arial"/>
        </w:rPr>
        <w:t xml:space="preserve"> erstellten Werkzeugbahnen sind </w:t>
      </w:r>
      <w:r w:rsidR="00605808">
        <w:rPr>
          <w:rFonts w:cs="Arial"/>
        </w:rPr>
        <w:t>in der Regel</w:t>
      </w:r>
      <w:r w:rsidR="007944F5">
        <w:rPr>
          <w:rFonts w:cs="Arial"/>
        </w:rPr>
        <w:t xml:space="preserve"> in 5 Freiheitsgraden definiert:</w:t>
      </w:r>
    </w:p>
    <w:p w14:paraId="3C08DB6F" w14:textId="527FA246" w:rsidR="007944F5" w:rsidRDefault="007944F5" w:rsidP="007944F5">
      <w:pPr>
        <w:pStyle w:val="Listenabsatz"/>
        <w:numPr>
          <w:ilvl w:val="0"/>
          <w:numId w:val="35"/>
        </w:numPr>
        <w:spacing w:line="360" w:lineRule="auto"/>
        <w:rPr>
          <w:rFonts w:cs="Arial"/>
        </w:rPr>
      </w:pPr>
      <w:r>
        <w:rPr>
          <w:rFonts w:cs="Arial"/>
        </w:rPr>
        <w:t>Drei translatorische Achsen: X, Y, Z</w:t>
      </w:r>
    </w:p>
    <w:p w14:paraId="4AC1796A" w14:textId="53138427" w:rsidR="007944F5" w:rsidRDefault="007944F5" w:rsidP="007944F5">
      <w:pPr>
        <w:pStyle w:val="Listenabsatz"/>
        <w:numPr>
          <w:ilvl w:val="0"/>
          <w:numId w:val="35"/>
        </w:numPr>
        <w:spacing w:line="360" w:lineRule="auto"/>
        <w:rPr>
          <w:rFonts w:cs="Arial"/>
        </w:rPr>
      </w:pPr>
      <w:r>
        <w:rPr>
          <w:rFonts w:cs="Arial"/>
        </w:rPr>
        <w:t>Kippen und Neigen des Werkzeugs (A- und B-Achse)</w:t>
      </w:r>
    </w:p>
    <w:p w14:paraId="173FCF44" w14:textId="13671300" w:rsidR="007944F5" w:rsidRDefault="007944F5" w:rsidP="007944F5">
      <w:pPr>
        <w:pStyle w:val="Listenabsatz"/>
        <w:numPr>
          <w:ilvl w:val="0"/>
          <w:numId w:val="35"/>
        </w:numPr>
        <w:spacing w:line="360" w:lineRule="auto"/>
        <w:rPr>
          <w:rFonts w:cs="Arial"/>
        </w:rPr>
      </w:pPr>
      <w:commentRangeStart w:id="11"/>
      <w:r>
        <w:rPr>
          <w:rFonts w:cs="Arial"/>
        </w:rPr>
        <w:t>Selten: Drehung des Werkzeugs (C-Achse) um die Z-Achse (z.</w:t>
      </w:r>
      <w:ins w:id="12" w:author="Ludwig Siebert" w:date="2023-10-04T13:03:00Z">
        <w:r w:rsidR="00194C9E">
          <w:rPr>
            <w:rFonts w:cs="Arial"/>
          </w:rPr>
          <w:t xml:space="preserve"> </w:t>
        </w:r>
      </w:ins>
      <w:r>
        <w:rPr>
          <w:rFonts w:cs="Arial"/>
        </w:rPr>
        <w:t>B. bei Schleppmessern)</w:t>
      </w:r>
      <w:commentRangeEnd w:id="11"/>
      <w:r w:rsidR="00194C9E">
        <w:rPr>
          <w:rStyle w:val="Kommentarzeichen"/>
        </w:rPr>
        <w:commentReference w:id="11"/>
      </w:r>
    </w:p>
    <w:p w14:paraId="70DD7DE8" w14:textId="74FC0A6E" w:rsidR="007944F5" w:rsidRDefault="007944F5" w:rsidP="007944F5">
      <w:pPr>
        <w:spacing w:line="360" w:lineRule="auto"/>
        <w:rPr>
          <w:rFonts w:cs="Arial"/>
        </w:rPr>
      </w:pPr>
      <w:commentRangeStart w:id="13"/>
      <w:r>
        <w:rPr>
          <w:rFonts w:cs="Arial"/>
        </w:rPr>
        <w:t xml:space="preserve">Die zusätzlichen Freiheitsgrade </w:t>
      </w:r>
      <w:commentRangeEnd w:id="13"/>
      <w:r w:rsidR="00194C9E">
        <w:rPr>
          <w:rStyle w:val="Kommentarzeichen"/>
        </w:rPr>
        <w:commentReference w:id="13"/>
      </w:r>
      <w:r>
        <w:rPr>
          <w:rFonts w:cs="Arial"/>
        </w:rPr>
        <w:t xml:space="preserve">moderner Werkzeugmaschinen werden durch den </w:t>
      </w:r>
      <w:commentRangeStart w:id="14"/>
      <w:r>
        <w:rPr>
          <w:rFonts w:cs="Arial"/>
        </w:rPr>
        <w:t>Anwender</w:t>
      </w:r>
      <w:commentRangeEnd w:id="14"/>
      <w:r w:rsidR="00194C9E">
        <w:rPr>
          <w:rStyle w:val="Kommentarzeichen"/>
        </w:rPr>
        <w:commentReference w:id="14"/>
      </w:r>
      <w:r>
        <w:rPr>
          <w:rFonts w:cs="Arial"/>
        </w:rPr>
        <w:t xml:space="preserve"> basierend auf Verhaltensregeln definiert</w:t>
      </w:r>
      <w:ins w:id="15" w:author="Ludwig Siebert" w:date="2023-10-04T13:03:00Z">
        <w:r w:rsidR="00194C9E">
          <w:rPr>
            <w:rFonts w:cs="Arial"/>
          </w:rPr>
          <w:t>.</w:t>
        </w:r>
      </w:ins>
      <w:del w:id="16" w:author="Ludwig Siebert" w:date="2023-10-04T13:03:00Z">
        <w:r w:rsidDel="00194C9E">
          <w:rPr>
            <w:rFonts w:cs="Arial"/>
          </w:rPr>
          <w:delText>,</w:delText>
        </w:r>
      </w:del>
      <w:r>
        <w:rPr>
          <w:rFonts w:cs="Arial"/>
        </w:rPr>
        <w:t xml:space="preserve"> Beispiele dafür</w:t>
      </w:r>
      <w:ins w:id="17" w:author="Ludwig Siebert" w:date="2023-10-04T13:03:00Z">
        <w:r w:rsidR="00194C9E">
          <w:rPr>
            <w:rFonts w:cs="Arial"/>
          </w:rPr>
          <w:t xml:space="preserve"> sind folgende</w:t>
        </w:r>
      </w:ins>
      <w:r>
        <w:rPr>
          <w:rFonts w:cs="Arial"/>
        </w:rPr>
        <w:t>:</w:t>
      </w:r>
    </w:p>
    <w:p w14:paraId="09DB8751" w14:textId="40AD7D15" w:rsidR="007944F5" w:rsidRDefault="007944F5" w:rsidP="007944F5">
      <w:pPr>
        <w:pStyle w:val="Listenabsatz"/>
        <w:numPr>
          <w:ilvl w:val="0"/>
          <w:numId w:val="35"/>
        </w:numPr>
        <w:spacing w:line="360" w:lineRule="auto"/>
        <w:rPr>
          <w:rFonts w:cs="Arial"/>
        </w:rPr>
      </w:pPr>
      <w:commentRangeStart w:id="18"/>
      <w:commentRangeStart w:id="19"/>
      <w:r>
        <w:rPr>
          <w:rFonts w:cs="Arial"/>
        </w:rPr>
        <w:t>Ein Dreh-Kipp-Tisch richtet das Bauteil so aus, dass die Werkzeug-Z-Achse immer in Schwerkraftrichtung zeigt (z.</w:t>
      </w:r>
      <w:ins w:id="20" w:author="Ludwig Siebert" w:date="2023-10-04T13:05:00Z">
        <w:r w:rsidR="00194C9E">
          <w:rPr>
            <w:rFonts w:cs="Arial"/>
          </w:rPr>
          <w:t xml:space="preserve"> </w:t>
        </w:r>
      </w:ins>
      <w:r>
        <w:rPr>
          <w:rFonts w:cs="Arial"/>
        </w:rPr>
        <w:t xml:space="preserve">B. </w:t>
      </w:r>
      <w:commentRangeStart w:id="21"/>
      <w:r>
        <w:rPr>
          <w:rFonts w:cs="Arial"/>
        </w:rPr>
        <w:t>FDM und WAAM 3d Druck</w:t>
      </w:r>
      <w:commentRangeEnd w:id="21"/>
      <w:r w:rsidR="00194C9E">
        <w:rPr>
          <w:rStyle w:val="Kommentarzeichen"/>
        </w:rPr>
        <w:commentReference w:id="21"/>
      </w:r>
      <w:r>
        <w:rPr>
          <w:rFonts w:cs="Arial"/>
        </w:rPr>
        <w:t>)</w:t>
      </w:r>
      <w:ins w:id="22" w:author="Ludwig Siebert" w:date="2023-10-04T13:04:00Z">
        <w:r w:rsidR="00194C9E">
          <w:rPr>
            <w:rFonts w:cs="Arial"/>
          </w:rPr>
          <w:t>.</w:t>
        </w:r>
      </w:ins>
    </w:p>
    <w:p w14:paraId="518D6D5D" w14:textId="1222CE0D" w:rsidR="007944F5" w:rsidRDefault="007944F5" w:rsidP="007944F5">
      <w:pPr>
        <w:pStyle w:val="Listenabsatz"/>
        <w:numPr>
          <w:ilvl w:val="0"/>
          <w:numId w:val="35"/>
        </w:numPr>
        <w:spacing w:line="360" w:lineRule="auto"/>
        <w:rPr>
          <w:rFonts w:cs="Arial"/>
        </w:rPr>
      </w:pPr>
      <w:r>
        <w:rPr>
          <w:rFonts w:cs="Arial"/>
        </w:rPr>
        <w:t>Die C-Achse wird für eine erfahrungsgemäß zuverlässige Kabelführung eingestellt</w:t>
      </w:r>
      <w:ins w:id="23" w:author="Ludwig Siebert" w:date="2023-10-04T13:04:00Z">
        <w:r w:rsidR="00194C9E">
          <w:rPr>
            <w:rFonts w:cs="Arial"/>
          </w:rPr>
          <w:t>.</w:t>
        </w:r>
      </w:ins>
    </w:p>
    <w:p w14:paraId="4E981D3A" w14:textId="5C4791B4" w:rsidR="007944F5" w:rsidRDefault="007944F5" w:rsidP="007944F5">
      <w:pPr>
        <w:pStyle w:val="Listenabsatz"/>
        <w:numPr>
          <w:ilvl w:val="0"/>
          <w:numId w:val="35"/>
        </w:numPr>
        <w:spacing w:line="360" w:lineRule="auto"/>
        <w:rPr>
          <w:rFonts w:cs="Arial"/>
        </w:rPr>
      </w:pPr>
      <w:r>
        <w:rPr>
          <w:rFonts w:cs="Arial"/>
        </w:rPr>
        <w:t xml:space="preserve">Hilfsachsen werden basierend auf Erfahrungswerten auf </w:t>
      </w:r>
      <w:commentRangeStart w:id="24"/>
      <w:r>
        <w:rPr>
          <w:rFonts w:cs="Arial"/>
        </w:rPr>
        <w:t xml:space="preserve">„typische“ </w:t>
      </w:r>
      <w:commentRangeEnd w:id="24"/>
      <w:r w:rsidR="00194C9E">
        <w:rPr>
          <w:rStyle w:val="Kommentarzeichen"/>
        </w:rPr>
        <w:commentReference w:id="24"/>
      </w:r>
      <w:r>
        <w:rPr>
          <w:rFonts w:cs="Arial"/>
        </w:rPr>
        <w:t>Werte gestellt</w:t>
      </w:r>
      <w:commentRangeEnd w:id="18"/>
      <w:r w:rsidR="00194C9E">
        <w:rPr>
          <w:rStyle w:val="Kommentarzeichen"/>
        </w:rPr>
        <w:commentReference w:id="18"/>
      </w:r>
      <w:ins w:id="25" w:author="Ludwig Siebert" w:date="2023-10-04T13:04:00Z">
        <w:r w:rsidR="00194C9E">
          <w:rPr>
            <w:rFonts w:cs="Arial"/>
          </w:rPr>
          <w:t>.</w:t>
        </w:r>
      </w:ins>
      <w:commentRangeEnd w:id="19"/>
      <w:ins w:id="26" w:author="Ludwig Siebert" w:date="2023-10-04T14:50:00Z">
        <w:r w:rsidR="002134DD">
          <w:rPr>
            <w:rStyle w:val="Kommentarzeichen"/>
          </w:rPr>
          <w:commentReference w:id="19"/>
        </w:r>
      </w:ins>
    </w:p>
    <w:p w14:paraId="1EEDB279" w14:textId="100489F4" w:rsidR="007944F5" w:rsidRDefault="007944F5" w:rsidP="007944F5">
      <w:pPr>
        <w:spacing w:line="360" w:lineRule="auto"/>
        <w:rPr>
          <w:rFonts w:cs="Arial"/>
        </w:rPr>
      </w:pPr>
      <w:commentRangeStart w:id="27"/>
      <w:r>
        <w:rPr>
          <w:rFonts w:cs="Arial"/>
        </w:rPr>
        <w:t xml:space="preserve">Vorläufige Untersuchungen und </w:t>
      </w:r>
      <w:ins w:id="28" w:author="Ludwig Siebert" w:date="2023-10-04T13:06:00Z">
        <w:r w:rsidR="00194C9E">
          <w:rPr>
            <w:rFonts w:cs="Arial"/>
          </w:rPr>
          <w:t xml:space="preserve">eine </w:t>
        </w:r>
      </w:ins>
      <w:r>
        <w:rPr>
          <w:rFonts w:cs="Arial"/>
        </w:rPr>
        <w:t xml:space="preserve">Literaturrecherche </w:t>
      </w:r>
      <w:commentRangeStart w:id="29"/>
      <w:r>
        <w:rPr>
          <w:rFonts w:cs="Arial"/>
        </w:rPr>
        <w:t>lassen vermuten</w:t>
      </w:r>
      <w:commentRangeEnd w:id="29"/>
      <w:r w:rsidR="00506F31">
        <w:rPr>
          <w:rStyle w:val="Kommentarzeichen"/>
        </w:rPr>
        <w:commentReference w:id="29"/>
      </w:r>
      <w:r>
        <w:rPr>
          <w:rFonts w:cs="Arial"/>
        </w:rPr>
        <w:t xml:space="preserve">, dass die Konfiguration </w:t>
      </w:r>
      <w:commentRangeStart w:id="30"/>
      <w:r>
        <w:rPr>
          <w:rFonts w:cs="Arial"/>
        </w:rPr>
        <w:t>dieser</w:t>
      </w:r>
      <w:commentRangeEnd w:id="30"/>
      <w:r w:rsidR="00184908">
        <w:rPr>
          <w:rStyle w:val="Kommentarzeichen"/>
        </w:rPr>
        <w:commentReference w:id="30"/>
      </w:r>
      <w:r>
        <w:rPr>
          <w:rFonts w:cs="Arial"/>
        </w:rPr>
        <w:t xml:space="preserve"> Freiheitsgrade Einfluss auf den Energieverbrauch und die Stabilität des Prozesses ha</w:t>
      </w:r>
      <w:r w:rsidR="00BB4ECC">
        <w:rPr>
          <w:rFonts w:cs="Arial"/>
        </w:rPr>
        <w:t>t</w:t>
      </w:r>
      <w:ins w:id="31" w:author="Ludwig Siebert" w:date="2023-10-04T13:32:00Z">
        <w:r w:rsidR="00184908">
          <w:rPr>
            <w:rFonts w:cs="Arial"/>
          </w:rPr>
          <w:t>.</w:t>
        </w:r>
      </w:ins>
      <w:r>
        <w:rPr>
          <w:rFonts w:cs="Arial"/>
        </w:rPr>
        <w:t xml:space="preserve">, </w:t>
      </w:r>
      <w:commentRangeStart w:id="32"/>
      <w:r>
        <w:rPr>
          <w:rFonts w:cs="Arial"/>
        </w:rPr>
        <w:t>indem ein Roboter in bestimmten Posen den Prozesskräften des Roboterfräsen besonders gut oder schlecht widerstehen kann.</w:t>
      </w:r>
      <w:commentRangeEnd w:id="27"/>
      <w:r w:rsidR="00184908">
        <w:rPr>
          <w:rStyle w:val="Kommentarzeichen"/>
        </w:rPr>
        <w:commentReference w:id="27"/>
      </w:r>
      <w:commentRangeEnd w:id="32"/>
      <w:r w:rsidR="00184908">
        <w:rPr>
          <w:rStyle w:val="Kommentarzeichen"/>
        </w:rPr>
        <w:commentReference w:id="32"/>
      </w:r>
    </w:p>
    <w:p w14:paraId="55B0C781" w14:textId="453CB0D5" w:rsidR="007944F5" w:rsidRDefault="007944F5" w:rsidP="007944F5">
      <w:pPr>
        <w:spacing w:line="360" w:lineRule="auto"/>
        <w:rPr>
          <w:rFonts w:cs="Arial"/>
        </w:rPr>
      </w:pPr>
      <w:r>
        <w:rPr>
          <w:rFonts w:cs="Arial"/>
        </w:rPr>
        <w:lastRenderedPageBreak/>
        <w:t xml:space="preserve">Da </w:t>
      </w:r>
      <w:commentRangeStart w:id="33"/>
      <w:r>
        <w:rPr>
          <w:rFonts w:cs="Arial"/>
        </w:rPr>
        <w:t>diese</w:t>
      </w:r>
      <w:commentRangeEnd w:id="33"/>
      <w:r w:rsidR="00F37630">
        <w:rPr>
          <w:rStyle w:val="Kommentarzeichen"/>
        </w:rPr>
        <w:commentReference w:id="33"/>
      </w:r>
      <w:r>
        <w:rPr>
          <w:rFonts w:cs="Arial"/>
        </w:rPr>
        <w:t xml:space="preserve"> Freiheitsgrade grundsätzlich </w:t>
      </w:r>
      <w:r w:rsidRPr="00F37630">
        <w:rPr>
          <w:rFonts w:cs="Arial"/>
          <w:highlight w:val="yellow"/>
          <w:rPrChange w:id="34" w:author="Ludwig Siebert" w:date="2023-10-04T13:35:00Z">
            <w:rPr>
              <w:rFonts w:cs="Arial"/>
            </w:rPr>
          </w:rPrChange>
        </w:rPr>
        <w:t>unabhängig von der Werkzeugbahn</w:t>
      </w:r>
      <w:r>
        <w:rPr>
          <w:rFonts w:cs="Arial"/>
        </w:rPr>
        <w:t xml:space="preserve"> sind, </w:t>
      </w:r>
      <w:commentRangeStart w:id="35"/>
      <w:r>
        <w:rPr>
          <w:rFonts w:cs="Arial"/>
        </w:rPr>
        <w:t>ist anzunehmen</w:t>
      </w:r>
      <w:commentRangeEnd w:id="35"/>
      <w:r w:rsidR="00F37630">
        <w:rPr>
          <w:rStyle w:val="Kommentarzeichen"/>
        </w:rPr>
        <w:commentReference w:id="35"/>
      </w:r>
      <w:r>
        <w:rPr>
          <w:rFonts w:cs="Arial"/>
        </w:rPr>
        <w:t xml:space="preserve">, dass sich die Freiheitsgrade </w:t>
      </w:r>
      <w:commentRangeStart w:id="36"/>
      <w:r w:rsidRPr="00F37630">
        <w:rPr>
          <w:rFonts w:cs="Arial"/>
          <w:highlight w:val="yellow"/>
          <w:rPrChange w:id="37" w:author="Ludwig Siebert" w:date="2023-10-04T13:35:00Z">
            <w:rPr>
              <w:rFonts w:cs="Arial"/>
            </w:rPr>
          </w:rPrChange>
        </w:rPr>
        <w:t>unabhängig von der Werkzeugbahn</w:t>
      </w:r>
      <w:r>
        <w:rPr>
          <w:rFonts w:cs="Arial"/>
        </w:rPr>
        <w:t xml:space="preserve"> </w:t>
      </w:r>
      <w:commentRangeEnd w:id="36"/>
      <w:r w:rsidR="00F37630">
        <w:rPr>
          <w:rStyle w:val="Kommentarzeichen"/>
        </w:rPr>
        <w:commentReference w:id="36"/>
      </w:r>
      <w:commentRangeStart w:id="38"/>
      <w:r>
        <w:rPr>
          <w:rFonts w:cs="Arial"/>
        </w:rPr>
        <w:t>optimieren</w:t>
      </w:r>
      <w:commentRangeEnd w:id="38"/>
      <w:r w:rsidR="00F37630">
        <w:rPr>
          <w:rStyle w:val="Kommentarzeichen"/>
        </w:rPr>
        <w:commentReference w:id="38"/>
      </w:r>
      <w:r>
        <w:rPr>
          <w:rFonts w:cs="Arial"/>
        </w:rPr>
        <w:t xml:space="preserve"> </w:t>
      </w:r>
      <w:commentRangeStart w:id="39"/>
      <w:r>
        <w:rPr>
          <w:rFonts w:cs="Arial"/>
        </w:rPr>
        <w:t>lassen</w:t>
      </w:r>
      <w:commentRangeEnd w:id="39"/>
      <w:r w:rsidR="00506F31">
        <w:rPr>
          <w:rStyle w:val="Kommentarzeichen"/>
        </w:rPr>
        <w:commentReference w:id="39"/>
      </w:r>
      <w:r>
        <w:rPr>
          <w:rFonts w:cs="Arial"/>
        </w:rPr>
        <w:t>.</w:t>
      </w:r>
      <w:ins w:id="40" w:author="Ludwig Siebert" w:date="2023-10-04T14:53:00Z">
        <w:r w:rsidR="00506F31">
          <w:rPr>
            <w:rFonts w:cs="Arial"/>
          </w:rPr>
          <w:t xml:space="preserve"> </w:t>
        </w:r>
      </w:ins>
    </w:p>
    <w:p w14:paraId="5B953D46" w14:textId="6FB589C8" w:rsidR="007944F5" w:rsidRDefault="007944F5" w:rsidP="007944F5">
      <w:pPr>
        <w:spacing w:line="360" w:lineRule="auto"/>
        <w:rPr>
          <w:rFonts w:cs="Arial"/>
        </w:rPr>
      </w:pPr>
      <w:commentRangeStart w:id="41"/>
      <w:r>
        <w:rPr>
          <w:rFonts w:cs="Arial"/>
        </w:rPr>
        <w:t>Ziel dieser Arbeit ist es</w:t>
      </w:r>
      <w:r w:rsidR="00BB4ECC">
        <w:rPr>
          <w:rFonts w:cs="Arial"/>
        </w:rPr>
        <w:t>,</w:t>
      </w:r>
      <w:r>
        <w:rPr>
          <w:rFonts w:cs="Arial"/>
        </w:rPr>
        <w:t xml:space="preserve"> eine Optimierung </w:t>
      </w:r>
      <w:commentRangeStart w:id="42"/>
      <w:r>
        <w:rPr>
          <w:rFonts w:cs="Arial"/>
        </w:rPr>
        <w:t xml:space="preserve">der Freiheitsgrade </w:t>
      </w:r>
      <w:commentRangeEnd w:id="42"/>
      <w:r w:rsidR="00F37630">
        <w:rPr>
          <w:rStyle w:val="Kommentarzeichen"/>
        </w:rPr>
        <w:commentReference w:id="42"/>
      </w:r>
      <w:r>
        <w:rPr>
          <w:rFonts w:cs="Arial"/>
        </w:rPr>
        <w:t>durchzuführen.</w:t>
      </w:r>
      <w:commentRangeEnd w:id="41"/>
      <w:r w:rsidR="00F37630">
        <w:rPr>
          <w:rStyle w:val="Kommentarzeichen"/>
        </w:rPr>
        <w:commentReference w:id="41"/>
      </w:r>
    </w:p>
    <w:p w14:paraId="4280A219" w14:textId="1F2C7FCC" w:rsidR="00EB5917" w:rsidRDefault="007944F5" w:rsidP="007944F5">
      <w:pPr>
        <w:spacing w:line="360" w:lineRule="auto"/>
        <w:rPr>
          <w:rFonts w:cs="Arial"/>
        </w:rPr>
      </w:pPr>
      <w:r>
        <w:rPr>
          <w:rFonts w:cs="Arial"/>
        </w:rPr>
        <w:t xml:space="preserve">Zuerst wird durch </w:t>
      </w:r>
      <w:commentRangeStart w:id="43"/>
      <w:r>
        <w:rPr>
          <w:rFonts w:cs="Arial"/>
        </w:rPr>
        <w:t xml:space="preserve">systematische Untersuchungen </w:t>
      </w:r>
      <w:commentRangeEnd w:id="43"/>
      <w:r w:rsidR="00F37630">
        <w:rPr>
          <w:rStyle w:val="Kommentarzeichen"/>
        </w:rPr>
        <w:commentReference w:id="43"/>
      </w:r>
      <w:r>
        <w:rPr>
          <w:rFonts w:cs="Arial"/>
        </w:rPr>
        <w:t xml:space="preserve">der Einfluss der Freiheitsgrade auf relevante </w:t>
      </w:r>
      <w:r w:rsidR="00EB5917">
        <w:rPr>
          <w:rFonts w:cs="Arial"/>
        </w:rPr>
        <w:t>Prozessgrößen</w:t>
      </w:r>
      <w:r>
        <w:rPr>
          <w:rFonts w:cs="Arial"/>
        </w:rPr>
        <w:t xml:space="preserve"> (Energieverbrauch, Gelenkumschläge, Geschwindigkeits- und Beschleunigungsspitzen, </w:t>
      </w:r>
      <w:r w:rsidR="00BB4ECC">
        <w:rPr>
          <w:rFonts w:cs="Arial"/>
        </w:rPr>
        <w:t>g</w:t>
      </w:r>
      <w:r w:rsidR="00EB5917">
        <w:rPr>
          <w:rFonts w:cs="Arial"/>
        </w:rPr>
        <w:t>esamte Gelenkbewegungen</w:t>
      </w:r>
      <w:del w:id="44" w:author="Ludwig Siebert" w:date="2023-10-04T13:39:00Z">
        <w:r w:rsidDel="00F37630">
          <w:rPr>
            <w:rFonts w:cs="Arial"/>
          </w:rPr>
          <w:delText xml:space="preserve">…) </w:delText>
        </w:r>
      </w:del>
      <w:ins w:id="45" w:author="Ludwig Siebert" w:date="2023-10-04T13:39:00Z">
        <w:r w:rsidR="00F37630">
          <w:rPr>
            <w:rFonts w:cs="Arial"/>
          </w:rPr>
          <w:t>, etc.</w:t>
        </w:r>
        <w:r w:rsidR="00F37630">
          <w:rPr>
            <w:rFonts w:cs="Arial"/>
          </w:rPr>
          <w:t xml:space="preserve">) </w:t>
        </w:r>
      </w:ins>
      <w:del w:id="46" w:author="Ludwig Siebert" w:date="2023-10-04T13:39:00Z">
        <w:r w:rsidDel="00F37630">
          <w:rPr>
            <w:rFonts w:cs="Arial"/>
          </w:rPr>
          <w:delText>nachgewiesen</w:delText>
        </w:r>
      </w:del>
      <w:ins w:id="47" w:author="Ludwig Siebert" w:date="2023-10-04T13:39:00Z">
        <w:r w:rsidR="00F37630">
          <w:rPr>
            <w:rFonts w:cs="Arial"/>
          </w:rPr>
          <w:t>beurteilt</w:t>
        </w:r>
      </w:ins>
      <w:r>
        <w:rPr>
          <w:rFonts w:cs="Arial"/>
        </w:rPr>
        <w:t xml:space="preserve">. Anschließend </w:t>
      </w:r>
      <w:r w:rsidR="00EB5917">
        <w:rPr>
          <w:rFonts w:cs="Arial"/>
        </w:rPr>
        <w:t>wird eine Prozessbewertung in der CAM-Software entwickelt</w:t>
      </w:r>
      <w:r w:rsidR="00BB4ECC">
        <w:rPr>
          <w:rFonts w:cs="Arial"/>
        </w:rPr>
        <w:t>,</w:t>
      </w:r>
      <w:r w:rsidR="00EB5917">
        <w:rPr>
          <w:rFonts w:cs="Arial"/>
        </w:rPr>
        <w:t xml:space="preserve"> mittels welcher die Prozessgüte mit vom </w:t>
      </w:r>
      <w:commentRangeStart w:id="48"/>
      <w:r w:rsidR="00EB5917">
        <w:rPr>
          <w:rFonts w:cs="Arial"/>
        </w:rPr>
        <w:t xml:space="preserve">Anwender </w:t>
      </w:r>
      <w:commentRangeEnd w:id="48"/>
      <w:r w:rsidR="00F37630">
        <w:rPr>
          <w:rStyle w:val="Kommentarzeichen"/>
        </w:rPr>
        <w:commentReference w:id="48"/>
      </w:r>
      <w:commentRangeStart w:id="49"/>
      <w:r w:rsidR="00EB5917">
        <w:rPr>
          <w:rFonts w:cs="Arial"/>
        </w:rPr>
        <w:t xml:space="preserve">vorgegebenen Freiheitsgraden </w:t>
      </w:r>
      <w:commentRangeEnd w:id="49"/>
      <w:r w:rsidR="00F37630">
        <w:rPr>
          <w:rStyle w:val="Kommentarzeichen"/>
        </w:rPr>
        <w:commentReference w:id="49"/>
      </w:r>
      <w:r w:rsidR="00EB5917">
        <w:rPr>
          <w:rFonts w:cs="Arial"/>
        </w:rPr>
        <w:t>ermittelt werden kann.</w:t>
      </w:r>
    </w:p>
    <w:p w14:paraId="1FB7DDF5" w14:textId="5A51E03E" w:rsidR="00EB5917" w:rsidRDefault="00EB5917" w:rsidP="007944F5">
      <w:pPr>
        <w:spacing w:line="360" w:lineRule="auto"/>
        <w:rPr>
          <w:rFonts w:cs="Arial"/>
        </w:rPr>
      </w:pPr>
      <w:r>
        <w:rPr>
          <w:rFonts w:cs="Arial"/>
        </w:rPr>
        <w:t>Abhängig von de</w:t>
      </w:r>
      <w:r w:rsidR="00BB4ECC">
        <w:rPr>
          <w:rFonts w:cs="Arial"/>
        </w:rPr>
        <w:t>n</w:t>
      </w:r>
      <w:r>
        <w:rPr>
          <w:rFonts w:cs="Arial"/>
        </w:rPr>
        <w:t xml:space="preserve"> jeweiligen Prozessgrößen kann die </w:t>
      </w:r>
      <w:commentRangeStart w:id="50"/>
      <w:r>
        <w:rPr>
          <w:rFonts w:cs="Arial"/>
        </w:rPr>
        <w:t xml:space="preserve">Prozessbewertung </w:t>
      </w:r>
      <w:commentRangeEnd w:id="50"/>
      <w:r w:rsidR="00252804">
        <w:rPr>
          <w:rStyle w:val="Kommentarzeichen"/>
        </w:rPr>
        <w:commentReference w:id="50"/>
      </w:r>
      <w:r>
        <w:rPr>
          <w:rFonts w:cs="Arial"/>
        </w:rPr>
        <w:t xml:space="preserve">Näherungsverfahren oder </w:t>
      </w:r>
      <w:r w:rsidR="00BB4ECC">
        <w:rPr>
          <w:rFonts w:cs="Arial"/>
        </w:rPr>
        <w:t>M</w:t>
      </w:r>
      <w:r>
        <w:rPr>
          <w:rFonts w:cs="Arial"/>
        </w:rPr>
        <w:t>aschine</w:t>
      </w:r>
      <w:r w:rsidR="00BB4ECC">
        <w:rPr>
          <w:rFonts w:cs="Arial"/>
        </w:rPr>
        <w:t xml:space="preserve"> L</w:t>
      </w:r>
      <w:r>
        <w:rPr>
          <w:rFonts w:cs="Arial"/>
        </w:rPr>
        <w:t>earning verwenden.</w:t>
      </w:r>
    </w:p>
    <w:p w14:paraId="7755E302" w14:textId="7265D48C" w:rsidR="00EB5917" w:rsidRDefault="00EB5917" w:rsidP="007944F5">
      <w:pPr>
        <w:spacing w:line="360" w:lineRule="auto"/>
        <w:rPr>
          <w:rFonts w:cs="Arial"/>
        </w:rPr>
      </w:pPr>
      <w:r>
        <w:rPr>
          <w:rFonts w:cs="Arial"/>
        </w:rPr>
        <w:t>Die Prozessgüte als eindimensionale Größe wird durch die Gewichtung der Prozessgrößen bestimmt.</w:t>
      </w:r>
    </w:p>
    <w:p w14:paraId="032D0715" w14:textId="456F19E5" w:rsidR="00EB5917" w:rsidRDefault="00EB5917" w:rsidP="007944F5">
      <w:pPr>
        <w:spacing w:line="360" w:lineRule="auto"/>
        <w:rPr>
          <w:rFonts w:cs="Arial"/>
        </w:rPr>
      </w:pPr>
      <w:r>
        <w:rPr>
          <w:rFonts w:cs="Arial"/>
        </w:rPr>
        <w:t xml:space="preserve">Anschließend wird die Optimierung der Freiheitsgrade entwickelt. Diese Aufgabe entspricht einem Optimierungsproblem, bei dem die Prozessgüte durch </w:t>
      </w:r>
      <w:r w:rsidR="00BB4ECC">
        <w:rPr>
          <w:rFonts w:cs="Arial"/>
        </w:rPr>
        <w:t xml:space="preserve">die </w:t>
      </w:r>
      <w:r>
        <w:rPr>
          <w:rFonts w:cs="Arial"/>
        </w:rPr>
        <w:t>Wahl geeigneter Freiheitsgrade maximiert werden soll. Abhängig von der Komplexität sind geeignete Optimierungsverfahren auszuwählen und anzuwenden.</w:t>
      </w:r>
    </w:p>
    <w:p w14:paraId="2E13BD27" w14:textId="09F9673F" w:rsidR="00EB5917" w:rsidRDefault="00EB5917" w:rsidP="007944F5">
      <w:pPr>
        <w:spacing w:line="360" w:lineRule="auto"/>
        <w:rPr>
          <w:rFonts w:cs="Arial"/>
        </w:rPr>
      </w:pPr>
      <w:commentRangeStart w:id="51"/>
      <w:commentRangeStart w:id="52"/>
      <w:r>
        <w:rPr>
          <w:rFonts w:cs="Arial"/>
        </w:rPr>
        <w:t xml:space="preserve">Die Arbeit konzentriert sich aufgrund der vorhandenen Werkzeugmaschine </w:t>
      </w:r>
      <w:commentRangeEnd w:id="52"/>
      <w:r w:rsidR="00252804">
        <w:rPr>
          <w:rStyle w:val="Kommentarzeichen"/>
        </w:rPr>
        <w:commentReference w:id="52"/>
      </w:r>
      <w:r>
        <w:rPr>
          <w:rFonts w:cs="Arial"/>
        </w:rPr>
        <w:t>auf einen 6-Achs Roboter mit einem Dreh-Kipp-Tisch, wobei die Ergebnisse auch auf andere Maschinensysteme übertragbar sein sollen. Des Weiteren beschränken sich die Untersuchungen auf die Fertigungsverfahren WAAM und Fräsen, sowie verfahrensunabhängige Bewegungen ohne Werkzeug.</w:t>
      </w:r>
      <w:commentRangeEnd w:id="51"/>
      <w:r w:rsidR="00252804">
        <w:rPr>
          <w:rStyle w:val="Kommentarzeichen"/>
        </w:rPr>
        <w:commentReference w:id="51"/>
      </w:r>
    </w:p>
    <w:p w14:paraId="070DEADF" w14:textId="61FB6649" w:rsidR="002624E5" w:rsidRDefault="002624E5" w:rsidP="00EB5917">
      <w:pPr>
        <w:spacing w:line="360" w:lineRule="auto"/>
        <w:rPr>
          <w:rFonts w:cs="Arial"/>
        </w:rPr>
      </w:pPr>
    </w:p>
    <w:p w14:paraId="519EDC84" w14:textId="4C1AC498" w:rsidR="00C10534" w:rsidRPr="00C10534" w:rsidRDefault="00C10534" w:rsidP="00C10534">
      <w:pPr>
        <w:spacing w:line="360" w:lineRule="auto"/>
        <w:rPr>
          <w:lang/>
        </w:rPr>
      </w:pPr>
      <w:r w:rsidRPr="00C10534">
        <w:rPr>
          <w:lang/>
        </w:rPr>
        <w:t xml:space="preserve">Titel </w:t>
      </w:r>
      <w:r>
        <w:t>Vorschlag</w:t>
      </w:r>
      <w:r w:rsidRPr="00C10534">
        <w:rPr>
          <w:lang/>
        </w:rPr>
        <w:t>:</w:t>
      </w:r>
    </w:p>
    <w:p w14:paraId="567EA159" w14:textId="194B7D7A" w:rsidR="00C10534" w:rsidRDefault="00C10534" w:rsidP="00C10534">
      <w:pPr>
        <w:spacing w:line="360" w:lineRule="auto"/>
        <w:rPr>
          <w:lang/>
        </w:rPr>
      </w:pPr>
      <w:r w:rsidRPr="00C10534">
        <w:rPr>
          <w:lang/>
        </w:rPr>
        <w:t xml:space="preserve">Entwicklung eines </w:t>
      </w:r>
      <w:commentRangeStart w:id="53"/>
      <w:r>
        <w:t>methodischen</w:t>
      </w:r>
      <w:r w:rsidRPr="00C10534">
        <w:rPr>
          <w:lang/>
        </w:rPr>
        <w:t xml:space="preserve"> Ansatzes</w:t>
      </w:r>
      <w:commentRangeEnd w:id="53"/>
      <w:r w:rsidR="00892399">
        <w:rPr>
          <w:rStyle w:val="Kommentarzeichen"/>
        </w:rPr>
        <w:commentReference w:id="53"/>
      </w:r>
      <w:r w:rsidRPr="00C10534">
        <w:rPr>
          <w:lang/>
        </w:rPr>
        <w:t xml:space="preserve"> zur Optimierung von Freiheitsgraden in Mutli-</w:t>
      </w:r>
      <w:del w:id="54" w:author="Ludwig Siebert" w:date="2023-10-04T14:38:00Z">
        <w:r w:rsidRPr="00C10534" w:rsidDel="00DD21F3">
          <w:rPr>
            <w:lang/>
          </w:rPr>
          <w:delText xml:space="preserve">Achs </w:delText>
        </w:r>
      </w:del>
      <w:ins w:id="55" w:author="Ludwig Siebert" w:date="2023-10-04T14:38:00Z">
        <w:r w:rsidR="00DD21F3" w:rsidRPr="00C10534">
          <w:rPr>
            <w:lang/>
          </w:rPr>
          <w:t>Achs</w:t>
        </w:r>
        <w:r w:rsidR="00DD21F3">
          <w:t>-</w:t>
        </w:r>
      </w:ins>
      <w:r w:rsidRPr="00C10534">
        <w:rPr>
          <w:lang/>
        </w:rPr>
        <w:t>Roboterprogrammen</w:t>
      </w:r>
      <w:bookmarkStart w:id="56" w:name="_GoBack"/>
      <w:bookmarkEnd w:id="56"/>
    </w:p>
    <w:p w14:paraId="17BB5490" w14:textId="081FEFF7" w:rsidR="00C10534" w:rsidRDefault="00C10534" w:rsidP="00C10534">
      <w:pPr>
        <w:spacing w:line="360" w:lineRule="auto"/>
        <w:rPr>
          <w:lang/>
        </w:rPr>
      </w:pPr>
      <w:r w:rsidRPr="00C10534">
        <w:rPr>
          <w:lang/>
        </w:rPr>
        <w:t xml:space="preserve">Development of a </w:t>
      </w:r>
      <w:r w:rsidR="00BB4ECC" w:rsidRPr="00BB4ECC">
        <w:rPr>
          <w:lang w:val="en-US"/>
        </w:rPr>
        <w:t>M</w:t>
      </w:r>
      <w:r w:rsidRPr="00C10534">
        <w:rPr>
          <w:lang/>
        </w:rPr>
        <w:t xml:space="preserve">ethodical </w:t>
      </w:r>
      <w:r w:rsidR="00BB4ECC" w:rsidRPr="00BB4ECC">
        <w:rPr>
          <w:lang w:val="en-US"/>
        </w:rPr>
        <w:t>A</w:t>
      </w:r>
      <w:r w:rsidRPr="00C10534">
        <w:rPr>
          <w:lang/>
        </w:rPr>
        <w:t xml:space="preserve">pproach for the </w:t>
      </w:r>
      <w:r w:rsidR="00BB4ECC" w:rsidRPr="00BB4ECC">
        <w:rPr>
          <w:lang w:val="en-US"/>
        </w:rPr>
        <w:t>O</w:t>
      </w:r>
      <w:r w:rsidRPr="00C10534">
        <w:rPr>
          <w:lang/>
        </w:rPr>
        <w:t xml:space="preserve">ptimization of </w:t>
      </w:r>
      <w:r w:rsidR="00BB4ECC" w:rsidRPr="00BB4ECC">
        <w:rPr>
          <w:lang w:val="en-US"/>
        </w:rPr>
        <w:t>D</w:t>
      </w:r>
      <w:r w:rsidRPr="00C10534">
        <w:rPr>
          <w:lang/>
        </w:rPr>
        <w:t xml:space="preserve">egrees of </w:t>
      </w:r>
      <w:r w:rsidR="00BB4ECC" w:rsidRPr="00BB4ECC">
        <w:rPr>
          <w:lang w:val="en-US"/>
        </w:rPr>
        <w:t>F</w:t>
      </w:r>
      <w:r w:rsidRPr="00C10534">
        <w:rPr>
          <w:lang/>
        </w:rPr>
        <w:t xml:space="preserve">reedom in </w:t>
      </w:r>
      <w:r w:rsidR="00BB4ECC" w:rsidRPr="00BB4ECC">
        <w:rPr>
          <w:lang w:val="en-US"/>
        </w:rPr>
        <w:t>M</w:t>
      </w:r>
      <w:r w:rsidRPr="00C10534">
        <w:rPr>
          <w:lang/>
        </w:rPr>
        <w:t>utli-</w:t>
      </w:r>
      <w:r w:rsidR="00BB4ECC" w:rsidRPr="00BB4ECC">
        <w:rPr>
          <w:lang w:val="en-US"/>
        </w:rPr>
        <w:t>A</w:t>
      </w:r>
      <w:r w:rsidRPr="00C10534">
        <w:rPr>
          <w:lang/>
        </w:rPr>
        <w:t xml:space="preserve">xis </w:t>
      </w:r>
      <w:r w:rsidR="00BB4ECC" w:rsidRPr="00BB4ECC">
        <w:rPr>
          <w:lang w:val="en-US"/>
        </w:rPr>
        <w:t>R</w:t>
      </w:r>
      <w:r w:rsidRPr="00C10534">
        <w:rPr>
          <w:lang/>
        </w:rPr>
        <w:t xml:space="preserve">obot </w:t>
      </w:r>
      <w:r w:rsidR="00BB4ECC" w:rsidRPr="00605808">
        <w:rPr>
          <w:lang w:val="en-US"/>
        </w:rPr>
        <w:t>P</w:t>
      </w:r>
      <w:r w:rsidRPr="00C10534">
        <w:rPr>
          <w:lang/>
        </w:rPr>
        <w:t>rograms.</w:t>
      </w:r>
    </w:p>
    <w:p w14:paraId="1F5A7CDA" w14:textId="29E06A8C" w:rsidR="002134DD" w:rsidRDefault="002134DD" w:rsidP="00C10534">
      <w:pPr>
        <w:spacing w:line="360" w:lineRule="auto"/>
        <w:rPr>
          <w:ins w:id="57" w:author="Ludwig Siebert" w:date="2023-10-04T14:46:00Z"/>
          <w:lang/>
        </w:rPr>
      </w:pPr>
      <w:ins w:id="58" w:author="Ludwig Siebert" w:date="2023-10-04T14:46:00Z">
        <w:r>
          <w:rPr>
            <w:lang/>
          </w:rPr>
          <w:br/>
        </w:r>
      </w:ins>
    </w:p>
    <w:p w14:paraId="21644B3D" w14:textId="77777777" w:rsidR="002134DD" w:rsidRDefault="002134DD">
      <w:pPr>
        <w:tabs>
          <w:tab w:val="clear" w:pos="425"/>
          <w:tab w:val="clear" w:pos="3402"/>
          <w:tab w:val="clear" w:pos="4536"/>
        </w:tabs>
        <w:spacing w:after="0"/>
        <w:jc w:val="left"/>
        <w:rPr>
          <w:ins w:id="59" w:author="Ludwig Siebert" w:date="2023-10-04T14:46:00Z"/>
          <w:lang/>
        </w:rPr>
      </w:pPr>
      <w:ins w:id="60" w:author="Ludwig Siebert" w:date="2023-10-04T14:46:00Z">
        <w:r>
          <w:rPr>
            <w:lang/>
          </w:rPr>
          <w:br w:type="page"/>
        </w:r>
      </w:ins>
    </w:p>
    <w:p w14:paraId="27455526" w14:textId="4BE8803A" w:rsidR="002D5460" w:rsidRDefault="002134DD" w:rsidP="00C10534">
      <w:pPr>
        <w:spacing w:line="360" w:lineRule="auto"/>
        <w:rPr>
          <w:ins w:id="61" w:author="Ludwig Siebert" w:date="2023-10-04T14:46:00Z"/>
        </w:rPr>
      </w:pPr>
      <w:ins w:id="62" w:author="Ludwig Siebert" w:date="2023-10-04T14:46:00Z">
        <w:r>
          <w:lastRenderedPageBreak/>
          <w:t xml:space="preserve">Beispiele aus anderen Studienarbeiten für die Vorgehensweise und </w:t>
        </w:r>
        <w:proofErr w:type="spellStart"/>
        <w:r>
          <w:t>Arbeitsmethotik</w:t>
        </w:r>
      </w:ins>
      <w:proofErr w:type="spellEnd"/>
      <w:ins w:id="63" w:author="Ludwig Siebert" w:date="2023-10-04T14:47:00Z">
        <w:r>
          <w:t>:</w:t>
        </w:r>
      </w:ins>
    </w:p>
    <w:p w14:paraId="157FBC23" w14:textId="77777777" w:rsidR="002134DD" w:rsidRDefault="002134DD" w:rsidP="002134DD">
      <w:pPr>
        <w:pStyle w:val="AufgabeAbsatz"/>
        <w:rPr>
          <w:ins w:id="64" w:author="Ludwig Siebert" w:date="2023-10-04T14:46:00Z"/>
        </w:rPr>
      </w:pPr>
      <w:ins w:id="65" w:author="Ludwig Siebert" w:date="2023-10-04T14:46:00Z">
        <w:r>
          <w:t>Vorgehensweise und Arbeitsmethodik:</w:t>
        </w:r>
      </w:ins>
    </w:p>
    <w:p w14:paraId="606158CA" w14:textId="77777777" w:rsidR="002134DD" w:rsidRDefault="002134DD" w:rsidP="002134DD">
      <w:pPr>
        <w:pStyle w:val="Listenabsatz"/>
        <w:numPr>
          <w:ilvl w:val="0"/>
          <w:numId w:val="36"/>
        </w:numPr>
        <w:tabs>
          <w:tab w:val="clear" w:pos="425"/>
          <w:tab w:val="clear" w:pos="3402"/>
          <w:tab w:val="clear" w:pos="4536"/>
          <w:tab w:val="left" w:pos="1702"/>
          <w:tab w:val="left" w:pos="3969"/>
          <w:tab w:val="left" w:pos="5670"/>
        </w:tabs>
        <w:spacing w:line="360" w:lineRule="atLeast"/>
        <w:rPr>
          <w:ins w:id="66" w:author="Ludwig Siebert" w:date="2023-10-04T14:46:00Z"/>
        </w:rPr>
      </w:pPr>
      <w:ins w:id="67" w:author="Ludwig Siebert" w:date="2023-10-04T14:46:00Z">
        <w:r>
          <w:t>Literaturrecherche</w:t>
        </w:r>
      </w:ins>
    </w:p>
    <w:p w14:paraId="11982191" w14:textId="77777777" w:rsidR="002134DD" w:rsidRDefault="002134DD" w:rsidP="002134DD">
      <w:pPr>
        <w:pStyle w:val="Listenabsatz"/>
        <w:numPr>
          <w:ilvl w:val="0"/>
          <w:numId w:val="36"/>
        </w:numPr>
        <w:tabs>
          <w:tab w:val="clear" w:pos="425"/>
          <w:tab w:val="clear" w:pos="3402"/>
          <w:tab w:val="clear" w:pos="4536"/>
          <w:tab w:val="left" w:pos="1702"/>
          <w:tab w:val="left" w:pos="3969"/>
          <w:tab w:val="left" w:pos="5670"/>
        </w:tabs>
        <w:spacing w:line="360" w:lineRule="atLeast"/>
        <w:rPr>
          <w:ins w:id="68" w:author="Ludwig Siebert" w:date="2023-10-04T14:46:00Z"/>
        </w:rPr>
      </w:pPr>
      <w:ins w:id="69" w:author="Ludwig Siebert" w:date="2023-10-04T14:46:00Z">
        <w:r>
          <w:t xml:space="preserve">Einarbeitung in die Graphen-Theorie </w:t>
        </w:r>
      </w:ins>
    </w:p>
    <w:p w14:paraId="144C6589" w14:textId="77777777" w:rsidR="002134DD" w:rsidRDefault="002134DD" w:rsidP="002134DD">
      <w:pPr>
        <w:pStyle w:val="Listenabsatz"/>
        <w:numPr>
          <w:ilvl w:val="0"/>
          <w:numId w:val="36"/>
        </w:numPr>
        <w:tabs>
          <w:tab w:val="clear" w:pos="425"/>
          <w:tab w:val="clear" w:pos="3402"/>
          <w:tab w:val="clear" w:pos="4536"/>
          <w:tab w:val="left" w:pos="1702"/>
          <w:tab w:val="left" w:pos="3969"/>
          <w:tab w:val="left" w:pos="5670"/>
        </w:tabs>
        <w:spacing w:line="360" w:lineRule="atLeast"/>
        <w:rPr>
          <w:ins w:id="70" w:author="Ludwig Siebert" w:date="2023-10-04T14:46:00Z"/>
        </w:rPr>
      </w:pPr>
      <w:ins w:id="71" w:author="Ludwig Siebert" w:date="2023-10-04T14:46:00Z">
        <w:r>
          <w:t xml:space="preserve">Implementierung des Graphen-Theorie basierten thermischen Simulationsmodells in Python </w:t>
        </w:r>
      </w:ins>
    </w:p>
    <w:p w14:paraId="51DFF28A" w14:textId="77777777" w:rsidR="002134DD" w:rsidRDefault="002134DD" w:rsidP="002134DD">
      <w:pPr>
        <w:pStyle w:val="Listenabsatz"/>
        <w:numPr>
          <w:ilvl w:val="0"/>
          <w:numId w:val="36"/>
        </w:numPr>
        <w:tabs>
          <w:tab w:val="clear" w:pos="425"/>
          <w:tab w:val="clear" w:pos="3402"/>
          <w:tab w:val="clear" w:pos="4536"/>
          <w:tab w:val="left" w:pos="1702"/>
          <w:tab w:val="left" w:pos="3969"/>
          <w:tab w:val="left" w:pos="5670"/>
        </w:tabs>
        <w:spacing w:line="360" w:lineRule="atLeast"/>
        <w:rPr>
          <w:ins w:id="72" w:author="Ludwig Siebert" w:date="2023-10-04T14:46:00Z"/>
        </w:rPr>
      </w:pPr>
      <w:ins w:id="73" w:author="Ludwig Siebert" w:date="2023-10-04T14:46:00Z">
        <w:r>
          <w:t xml:space="preserve">experimentelle Kalibrierung und Validierung des Modells </w:t>
        </w:r>
      </w:ins>
    </w:p>
    <w:p w14:paraId="176873B3" w14:textId="3BB03D9E" w:rsidR="002134DD" w:rsidRDefault="002134DD" w:rsidP="002134DD">
      <w:pPr>
        <w:pStyle w:val="Listenabsatz"/>
        <w:numPr>
          <w:ilvl w:val="0"/>
          <w:numId w:val="36"/>
        </w:numPr>
        <w:tabs>
          <w:tab w:val="clear" w:pos="425"/>
          <w:tab w:val="clear" w:pos="3402"/>
          <w:tab w:val="clear" w:pos="4536"/>
          <w:tab w:val="left" w:pos="1702"/>
          <w:tab w:val="left" w:pos="3969"/>
          <w:tab w:val="left" w:pos="5670"/>
        </w:tabs>
        <w:spacing w:line="360" w:lineRule="atLeast"/>
        <w:rPr>
          <w:ins w:id="74" w:author="Ludwig Siebert" w:date="2023-10-04T14:47:00Z"/>
        </w:rPr>
      </w:pPr>
      <w:ins w:id="75" w:author="Ludwig Siebert" w:date="2023-10-04T14:46:00Z">
        <w:r>
          <w:t>Schriftliche Dokumentation der Ergebnisse</w:t>
        </w:r>
      </w:ins>
    </w:p>
    <w:p w14:paraId="7338B781" w14:textId="50BC748E" w:rsidR="002134DD" w:rsidRDefault="002134DD" w:rsidP="002134DD">
      <w:pPr>
        <w:tabs>
          <w:tab w:val="clear" w:pos="425"/>
          <w:tab w:val="clear" w:pos="3402"/>
          <w:tab w:val="clear" w:pos="4536"/>
          <w:tab w:val="left" w:pos="1702"/>
          <w:tab w:val="left" w:pos="3969"/>
          <w:tab w:val="left" w:pos="5670"/>
        </w:tabs>
        <w:spacing w:line="360" w:lineRule="atLeast"/>
        <w:rPr>
          <w:ins w:id="76" w:author="Ludwig Siebert" w:date="2023-10-04T14:47:00Z"/>
        </w:rPr>
      </w:pPr>
    </w:p>
    <w:p w14:paraId="17E1E556" w14:textId="77777777" w:rsidR="002134DD" w:rsidRPr="00506F31" w:rsidRDefault="002134DD" w:rsidP="002134DD">
      <w:pPr>
        <w:pStyle w:val="AufgabeAbsatz"/>
        <w:rPr>
          <w:ins w:id="77" w:author="Ludwig Siebert" w:date="2023-10-04T14:47:00Z"/>
          <w:lang w:val="en-US"/>
        </w:rPr>
      </w:pPr>
      <w:ins w:id="78" w:author="Ludwig Siebert" w:date="2023-10-04T14:47:00Z">
        <w:r w:rsidRPr="00506F31">
          <w:rPr>
            <w:lang w:val="en-US"/>
          </w:rPr>
          <w:t>Procedure and working method:</w:t>
        </w:r>
      </w:ins>
    </w:p>
    <w:p w14:paraId="5027C180" w14:textId="77777777" w:rsidR="002134DD" w:rsidRPr="00506F31" w:rsidRDefault="002134DD" w:rsidP="002134DD">
      <w:pPr>
        <w:pStyle w:val="AufgabeAbsatz"/>
        <w:spacing w:before="240" w:after="120" w:line="360" w:lineRule="atLeast"/>
        <w:rPr>
          <w:ins w:id="79" w:author="Ludwig Siebert" w:date="2023-10-04T14:47:00Z"/>
          <w:b w:val="0"/>
          <w:lang w:val="en-US"/>
        </w:rPr>
      </w:pPr>
      <w:ins w:id="80" w:author="Ludwig Siebert" w:date="2023-10-04T14:47:00Z">
        <w:r w:rsidRPr="00506F31">
          <w:rPr>
            <w:b w:val="0"/>
            <w:lang w:val="en-US"/>
          </w:rPr>
          <w:t>The following work packages are conducted within this thesis:</w:t>
        </w:r>
      </w:ins>
    </w:p>
    <w:p w14:paraId="20371A40" w14:textId="77777777" w:rsidR="002134DD" w:rsidRPr="00B72281" w:rsidRDefault="002134DD" w:rsidP="002134DD">
      <w:pPr>
        <w:pStyle w:val="Aufzhlungszeichen"/>
        <w:numPr>
          <w:ilvl w:val="0"/>
          <w:numId w:val="37"/>
        </w:numPr>
        <w:tabs>
          <w:tab w:val="num" w:pos="360"/>
        </w:tabs>
        <w:spacing w:before="240"/>
        <w:rPr>
          <w:ins w:id="81" w:author="Ludwig Siebert" w:date="2023-10-04T14:47:00Z"/>
        </w:rPr>
      </w:pPr>
      <w:ins w:id="82" w:author="Ludwig Siebert" w:date="2023-10-04T14:47:00Z">
        <w:r w:rsidRPr="00B72281">
          <w:t>Introduction to PBF-LB/M and thermal imaging</w:t>
        </w:r>
      </w:ins>
    </w:p>
    <w:p w14:paraId="7CF6DF6A" w14:textId="77777777" w:rsidR="002134DD" w:rsidRPr="00B72281" w:rsidRDefault="002134DD" w:rsidP="002134DD">
      <w:pPr>
        <w:pStyle w:val="Aufzhlungszeichen"/>
        <w:numPr>
          <w:ilvl w:val="0"/>
          <w:numId w:val="37"/>
        </w:numPr>
        <w:tabs>
          <w:tab w:val="num" w:pos="360"/>
        </w:tabs>
        <w:spacing w:before="240"/>
        <w:rPr>
          <w:ins w:id="83" w:author="Ludwig Siebert" w:date="2023-10-04T14:47:00Z"/>
        </w:rPr>
      </w:pPr>
      <w:ins w:id="84" w:author="Ludwig Siebert" w:date="2023-10-04T14:47:00Z">
        <w:r w:rsidRPr="00B72281">
          <w:t>Familiarization with the concept and the effects of the cooling rate in the PBF-LB/M process</w:t>
        </w:r>
      </w:ins>
    </w:p>
    <w:p w14:paraId="25E5E15E" w14:textId="77777777" w:rsidR="002134DD" w:rsidRPr="00B72281" w:rsidRDefault="002134DD" w:rsidP="002134DD">
      <w:pPr>
        <w:pStyle w:val="Aufzhlungszeichen"/>
        <w:numPr>
          <w:ilvl w:val="0"/>
          <w:numId w:val="37"/>
        </w:numPr>
        <w:tabs>
          <w:tab w:val="num" w:pos="360"/>
        </w:tabs>
        <w:spacing w:before="240"/>
        <w:rPr>
          <w:ins w:id="85" w:author="Ludwig Siebert" w:date="2023-10-04T14:47:00Z"/>
        </w:rPr>
      </w:pPr>
      <w:ins w:id="86" w:author="Ludwig Siebert" w:date="2023-10-04T14:47:00Z">
        <w:r w:rsidRPr="00B72281">
          <w:t>Research on the state of science and technology in the field of analytical simulation of heat conduction and cooling rates in PBF-LB/M processes</w:t>
        </w:r>
      </w:ins>
    </w:p>
    <w:p w14:paraId="7F03905D" w14:textId="77777777" w:rsidR="002134DD" w:rsidRPr="00B72281" w:rsidRDefault="002134DD" w:rsidP="002134DD">
      <w:pPr>
        <w:pStyle w:val="Aufzhlungszeichen"/>
        <w:numPr>
          <w:ilvl w:val="0"/>
          <w:numId w:val="37"/>
        </w:numPr>
        <w:tabs>
          <w:tab w:val="num" w:pos="360"/>
        </w:tabs>
        <w:spacing w:before="240"/>
        <w:rPr>
          <w:ins w:id="87" w:author="Ludwig Siebert" w:date="2023-10-04T14:47:00Z"/>
        </w:rPr>
      </w:pPr>
      <w:ins w:id="88" w:author="Ludwig Siebert" w:date="2023-10-04T14:47:00Z">
        <w:r w:rsidRPr="00B72281">
          <w:t xml:space="preserve">Selection of a suitable simulation model and definition of simplifications </w:t>
        </w:r>
      </w:ins>
    </w:p>
    <w:p w14:paraId="46C628FC" w14:textId="77777777" w:rsidR="002134DD" w:rsidRPr="00B72281" w:rsidRDefault="002134DD" w:rsidP="002134DD">
      <w:pPr>
        <w:pStyle w:val="Aufzhlungszeichen"/>
        <w:numPr>
          <w:ilvl w:val="0"/>
          <w:numId w:val="37"/>
        </w:numPr>
        <w:tabs>
          <w:tab w:val="num" w:pos="360"/>
        </w:tabs>
        <w:spacing w:before="240"/>
        <w:rPr>
          <w:ins w:id="89" w:author="Ludwig Siebert" w:date="2023-10-04T14:47:00Z"/>
        </w:rPr>
      </w:pPr>
      <w:ins w:id="90" w:author="Ludwig Siebert" w:date="2023-10-04T14:47:00Z">
        <w:r w:rsidRPr="00B72281">
          <w:t>Extension of the existing model by the component geometry</w:t>
        </w:r>
      </w:ins>
    </w:p>
    <w:p w14:paraId="3B1F2649" w14:textId="77777777" w:rsidR="002134DD" w:rsidRPr="00B72281" w:rsidRDefault="002134DD" w:rsidP="002134DD">
      <w:pPr>
        <w:pStyle w:val="Aufzhlungszeichen"/>
        <w:numPr>
          <w:ilvl w:val="0"/>
          <w:numId w:val="37"/>
        </w:numPr>
        <w:tabs>
          <w:tab w:val="num" w:pos="360"/>
        </w:tabs>
        <w:spacing w:before="240"/>
        <w:rPr>
          <w:ins w:id="91" w:author="Ludwig Siebert" w:date="2023-10-04T14:47:00Z"/>
        </w:rPr>
      </w:pPr>
      <w:ins w:id="92" w:author="Ludwig Siebert" w:date="2023-10-04T14:47:00Z">
        <w:r w:rsidRPr="00B72281">
          <w:t>Verification and validation of the adapted analytical simulation model</w:t>
        </w:r>
      </w:ins>
    </w:p>
    <w:p w14:paraId="350C9716" w14:textId="77777777" w:rsidR="002134DD" w:rsidRPr="00B72281" w:rsidRDefault="002134DD" w:rsidP="002134DD">
      <w:pPr>
        <w:pStyle w:val="Aufzhlungszeichen"/>
        <w:numPr>
          <w:ilvl w:val="0"/>
          <w:numId w:val="37"/>
        </w:numPr>
        <w:tabs>
          <w:tab w:val="num" w:pos="360"/>
        </w:tabs>
        <w:spacing w:before="240"/>
        <w:rPr>
          <w:ins w:id="93" w:author="Ludwig Siebert" w:date="2023-10-04T14:47:00Z"/>
        </w:rPr>
      </w:pPr>
      <w:ins w:id="94" w:author="Ludwig Siebert" w:date="2023-10-04T14:47:00Z">
        <w:r w:rsidRPr="00B72281">
          <w:t>Documentation of the work</w:t>
        </w:r>
      </w:ins>
    </w:p>
    <w:p w14:paraId="68D03DDB" w14:textId="77777777" w:rsidR="002134DD" w:rsidRDefault="002134DD" w:rsidP="00506F31">
      <w:pPr>
        <w:tabs>
          <w:tab w:val="clear" w:pos="425"/>
          <w:tab w:val="clear" w:pos="3402"/>
          <w:tab w:val="clear" w:pos="4536"/>
          <w:tab w:val="left" w:pos="1702"/>
          <w:tab w:val="left" w:pos="3969"/>
          <w:tab w:val="left" w:pos="5670"/>
        </w:tabs>
        <w:spacing w:line="360" w:lineRule="atLeast"/>
        <w:rPr>
          <w:ins w:id="95" w:author="Ludwig Siebert" w:date="2023-10-04T14:46:00Z"/>
        </w:rPr>
      </w:pPr>
    </w:p>
    <w:p w14:paraId="4E3D01ED" w14:textId="77777777" w:rsidR="002134DD" w:rsidRPr="00506F31" w:rsidRDefault="002134DD" w:rsidP="00C10534">
      <w:pPr>
        <w:spacing w:line="360" w:lineRule="auto"/>
      </w:pPr>
    </w:p>
    <w:sectPr w:rsidR="002134DD" w:rsidRPr="00506F31" w:rsidSect="009419CD">
      <w:headerReference w:type="default" r:id="rId11"/>
      <w:headerReference w:type="first" r:id="rId12"/>
      <w:footerReference w:type="first" r:id="rId13"/>
      <w:pgSz w:w="11906" w:h="16838"/>
      <w:pgMar w:top="1418" w:right="1418" w:bottom="1134"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udwig Siebert" w:date="2023-10-04T12:54:00Z" w:initials="LS">
    <w:p w14:paraId="4965EB25" w14:textId="1C0D82D7" w:rsidR="00B94E4F" w:rsidRDefault="00B94E4F">
      <w:pPr>
        <w:pStyle w:val="Kommentartext"/>
      </w:pPr>
      <w:r>
        <w:rPr>
          <w:rStyle w:val="Kommentarzeichen"/>
        </w:rPr>
        <w:annotationRef/>
      </w:r>
      <w:r>
        <w:t>Bindestrich zwischen Computer-</w:t>
      </w:r>
      <w:proofErr w:type="spellStart"/>
      <w:r>
        <w:t>aided</w:t>
      </w:r>
      <w:proofErr w:type="spellEnd"/>
    </w:p>
  </w:comment>
  <w:comment w:id="5" w:author="Ludwig Siebert" w:date="2023-10-04T12:55:00Z" w:initials="LS">
    <w:p w14:paraId="1EA1EBB4" w14:textId="75C290DD" w:rsidR="00B94E4F" w:rsidRDefault="00B94E4F">
      <w:pPr>
        <w:pStyle w:val="Kommentartext"/>
      </w:pPr>
      <w:r>
        <w:rPr>
          <w:rStyle w:val="Kommentarzeichen"/>
        </w:rPr>
        <w:annotationRef/>
      </w:r>
      <w:r>
        <w:t xml:space="preserve">Nicht korrekt gegendert </w:t>
      </w:r>
      <w:r>
        <w:sym w:font="Wingdings" w:char="F0E0"/>
      </w:r>
      <w:r>
        <w:t xml:space="preserve"> Anwendenden</w:t>
      </w:r>
    </w:p>
  </w:comment>
  <w:comment w:id="9" w:author="Ludwig Siebert" w:date="2023-10-04T13:00:00Z" w:initials="LS">
    <w:p w14:paraId="35700305" w14:textId="05C2974C" w:rsidR="00B94E4F" w:rsidRDefault="00B94E4F">
      <w:pPr>
        <w:pStyle w:val="Kommentartext"/>
      </w:pPr>
      <w:r>
        <w:rPr>
          <w:rStyle w:val="Kommentarzeichen"/>
        </w:rPr>
        <w:annotationRef/>
      </w:r>
      <w:r>
        <w:t>Zwischen z. B. muss immer ein Leerzeichen</w:t>
      </w:r>
    </w:p>
  </w:comment>
  <w:comment w:id="11" w:author="Ludwig Siebert" w:date="2023-10-04T13:08:00Z" w:initials="LS">
    <w:p w14:paraId="0DC8ABBA" w14:textId="7D11DA6E" w:rsidR="00194C9E" w:rsidRDefault="00194C9E">
      <w:pPr>
        <w:pStyle w:val="Kommentartext"/>
      </w:pPr>
      <w:r>
        <w:rPr>
          <w:rStyle w:val="Kommentarzeichen"/>
        </w:rPr>
        <w:annotationRef/>
      </w:r>
      <w:r>
        <w:t xml:space="preserve">Widerspruch zu 5 Freiheitsgraden, wenn hier plötzlich </w:t>
      </w:r>
      <w:r w:rsidR="00184908">
        <w:t>6</w:t>
      </w:r>
      <w:r>
        <w:t xml:space="preserve"> eingeführt werden</w:t>
      </w:r>
      <w:r w:rsidR="007068B0">
        <w:t xml:space="preserve">. Umformulieren in </w:t>
      </w:r>
      <w:r w:rsidR="007068B0">
        <w:br/>
        <w:t xml:space="preserve">Die in CAM …definiert. Diese setzen sich aus drei translatorischen Achsen (X, Y, Z) und zwei </w:t>
      </w:r>
      <w:r w:rsidR="00184908">
        <w:t>rotatorischen???</w:t>
      </w:r>
      <w:r w:rsidR="00184908" w:rsidRPr="007068B0">
        <w:t xml:space="preserve"> </w:t>
      </w:r>
      <w:r w:rsidR="00184908">
        <w:t xml:space="preserve"> Achsen (A- und B-Achse) </w:t>
      </w:r>
      <w:r w:rsidR="007068B0">
        <w:t xml:space="preserve">zusammen. </w:t>
      </w:r>
      <w:r w:rsidR="00184908">
        <w:t>Eine weit</w:t>
      </w:r>
      <w:r w:rsidR="007068B0">
        <w:t xml:space="preserve">ere </w:t>
      </w:r>
      <w:r w:rsidR="00184908">
        <w:t xml:space="preserve">mögliche </w:t>
      </w:r>
      <w:r w:rsidR="007068B0">
        <w:t>Achse …</w:t>
      </w:r>
    </w:p>
  </w:comment>
  <w:comment w:id="13" w:author="Ludwig Siebert" w:date="2023-10-04T13:12:00Z" w:initials="LS">
    <w:p w14:paraId="199020F0" w14:textId="06A089DE" w:rsidR="00194C9E" w:rsidRDefault="00194C9E">
      <w:pPr>
        <w:pStyle w:val="Kommentartext"/>
      </w:pPr>
      <w:r>
        <w:rPr>
          <w:rStyle w:val="Kommentarzeichen"/>
        </w:rPr>
        <w:annotationRef/>
      </w:r>
      <w:r w:rsidR="007068B0">
        <w:t xml:space="preserve">Woher kommen die „zusätzlichen“ Freiheitsgrade und was sind „zusätzliche“ Freiheitsgrade? Nicht klar beschrieben! Nicht alles Freiheitsgrade sind für </w:t>
      </w:r>
      <w:r w:rsidR="00184908">
        <w:t>…</w:t>
      </w:r>
      <w:r w:rsidR="007068B0">
        <w:t>notwendig, weswegen …</w:t>
      </w:r>
    </w:p>
  </w:comment>
  <w:comment w:id="14" w:author="Ludwig Siebert" w:date="2023-10-04T13:03:00Z" w:initials="LS">
    <w:p w14:paraId="54E6B91C" w14:textId="5BE0EA66" w:rsidR="00194C9E" w:rsidRDefault="00194C9E">
      <w:pPr>
        <w:pStyle w:val="Kommentartext"/>
      </w:pPr>
      <w:r>
        <w:rPr>
          <w:rStyle w:val="Kommentarzeichen"/>
        </w:rPr>
        <w:annotationRef/>
      </w:r>
      <w:r>
        <w:t>s. o.</w:t>
      </w:r>
    </w:p>
  </w:comment>
  <w:comment w:id="21" w:author="Ludwig Siebert" w:date="2023-10-04T13:05:00Z" w:initials="LS">
    <w:p w14:paraId="5AA46E89" w14:textId="4B694679" w:rsidR="00194C9E" w:rsidRDefault="00194C9E">
      <w:pPr>
        <w:pStyle w:val="Kommentartext"/>
      </w:pPr>
      <w:r>
        <w:rPr>
          <w:rStyle w:val="Kommentarzeichen"/>
        </w:rPr>
        <w:annotationRef/>
      </w:r>
      <w:r>
        <w:t>Abkürzungen müssen immer eingeführt werden oder in der Fußnote beschrieben werden, bevor sie verwendet werden können.</w:t>
      </w:r>
    </w:p>
  </w:comment>
  <w:comment w:id="24" w:author="Ludwig Siebert" w:date="2023-10-04T13:12:00Z" w:initials="LS">
    <w:p w14:paraId="0A98BF78" w14:textId="39D77429" w:rsidR="00194C9E" w:rsidRDefault="00194C9E">
      <w:pPr>
        <w:pStyle w:val="Kommentartext"/>
      </w:pPr>
      <w:r>
        <w:rPr>
          <w:rStyle w:val="Kommentarzeichen"/>
        </w:rPr>
        <w:annotationRef/>
      </w:r>
      <w:r>
        <w:t xml:space="preserve">Nicht sehr wissenschaftlich, </w:t>
      </w:r>
      <w:r>
        <w:br/>
        <w:t>Hilfsachsen werden basierend auf Erfahrungswerten eingestellt.</w:t>
      </w:r>
    </w:p>
  </w:comment>
  <w:comment w:id="18" w:author="Ludwig Siebert" w:date="2023-10-04T13:04:00Z" w:initials="LS">
    <w:p w14:paraId="04290FB5" w14:textId="7041AB01" w:rsidR="00194C9E" w:rsidRDefault="00194C9E">
      <w:pPr>
        <w:pStyle w:val="Kommentartext"/>
      </w:pPr>
      <w:r>
        <w:rPr>
          <w:rStyle w:val="Kommentarzeichen"/>
        </w:rPr>
        <w:annotationRef/>
      </w:r>
      <w:r>
        <w:t>Am Ende eines Satzes kommt ein Punkt</w:t>
      </w:r>
    </w:p>
  </w:comment>
  <w:comment w:id="19" w:author="Ludwig Siebert" w:date="2023-10-04T14:50:00Z" w:initials="LS">
    <w:p w14:paraId="07D9CCEA" w14:textId="0120653C" w:rsidR="002134DD" w:rsidRDefault="002134DD">
      <w:pPr>
        <w:pStyle w:val="Kommentartext"/>
      </w:pPr>
      <w:r>
        <w:rPr>
          <w:rStyle w:val="Kommentarzeichen"/>
        </w:rPr>
        <w:annotationRef/>
      </w:r>
      <w:r>
        <w:t xml:space="preserve">Sehr spezifisch für eine allgemeine Aufgabenstellung. </w:t>
      </w:r>
      <w:r w:rsidR="00506F31">
        <w:t xml:space="preserve">Hier reicht es wahrscheinlich auch nur ein Beispiel zu nennen. Stichpunkte im Fließtext sind immer so </w:t>
      </w:r>
      <w:proofErr w:type="spellStart"/>
      <w:r w:rsidR="00506F31">
        <w:t>ne</w:t>
      </w:r>
      <w:proofErr w:type="spellEnd"/>
      <w:r w:rsidR="00506F31">
        <w:t xml:space="preserve"> Sache.</w:t>
      </w:r>
    </w:p>
  </w:comment>
  <w:comment w:id="29" w:author="Ludwig Siebert" w:date="2023-10-04T14:51:00Z" w:initials="LS">
    <w:p w14:paraId="52D85862" w14:textId="5DCAB989" w:rsidR="00506F31" w:rsidRDefault="00506F31">
      <w:pPr>
        <w:pStyle w:val="Kommentartext"/>
      </w:pPr>
      <w:r>
        <w:rPr>
          <w:rStyle w:val="Kommentarzeichen"/>
        </w:rPr>
        <w:annotationRef/>
      </w:r>
      <w:r>
        <w:t>Sehr vage und nicht wirklich wissenschaftlich</w:t>
      </w:r>
    </w:p>
  </w:comment>
  <w:comment w:id="30" w:author="Ludwig Siebert" w:date="2023-10-04T13:32:00Z" w:initials="LS">
    <w:p w14:paraId="5F9C5149" w14:textId="088C78D7" w:rsidR="00184908" w:rsidRDefault="00184908">
      <w:pPr>
        <w:pStyle w:val="Kommentartext"/>
      </w:pPr>
      <w:r>
        <w:rPr>
          <w:rStyle w:val="Kommentarzeichen"/>
        </w:rPr>
        <w:annotationRef/>
      </w:r>
      <w:r>
        <w:t>Welcher?  Bezug unklar! Alle? Der „zusätzlichen“ Achse?</w:t>
      </w:r>
    </w:p>
  </w:comment>
  <w:comment w:id="27" w:author="Ludwig Siebert" w:date="2023-10-04T13:31:00Z" w:initials="LS">
    <w:p w14:paraId="57D5BCC0" w14:textId="0444D497" w:rsidR="00184908" w:rsidRDefault="00184908">
      <w:pPr>
        <w:pStyle w:val="Kommentartext"/>
      </w:pPr>
      <w:r>
        <w:rPr>
          <w:rStyle w:val="Kommentarzeichen"/>
        </w:rPr>
        <w:annotationRef/>
      </w:r>
      <w:r>
        <w:t xml:space="preserve">Sätze sollten nicht länger als 3 Zeilen sein. </w:t>
      </w:r>
    </w:p>
  </w:comment>
  <w:comment w:id="32" w:author="Ludwig Siebert" w:date="2023-10-04T13:32:00Z" w:initials="LS">
    <w:p w14:paraId="71110691" w14:textId="0DB70B1D" w:rsidR="00184908" w:rsidRDefault="00184908">
      <w:pPr>
        <w:pStyle w:val="Kommentartext"/>
      </w:pPr>
      <w:r>
        <w:rPr>
          <w:rStyle w:val="Kommentarzeichen"/>
        </w:rPr>
        <w:annotationRef/>
      </w:r>
      <w:r>
        <w:t>Neuer Satz</w:t>
      </w:r>
    </w:p>
  </w:comment>
  <w:comment w:id="33" w:author="Ludwig Siebert" w:date="2023-10-04T13:33:00Z" w:initials="LS">
    <w:p w14:paraId="64A453A5" w14:textId="61676F27" w:rsidR="00F37630" w:rsidRDefault="00F37630">
      <w:pPr>
        <w:pStyle w:val="Kommentartext"/>
      </w:pPr>
      <w:r>
        <w:rPr>
          <w:rStyle w:val="Kommentarzeichen"/>
        </w:rPr>
        <w:annotationRef/>
      </w:r>
      <w:r>
        <w:t>Bezug unklar!</w:t>
      </w:r>
    </w:p>
  </w:comment>
  <w:comment w:id="35" w:author="Ludwig Siebert" w:date="2023-10-04T13:35:00Z" w:initials="LS">
    <w:p w14:paraId="2C90841F" w14:textId="08C93059" w:rsidR="00F37630" w:rsidRDefault="00F37630">
      <w:pPr>
        <w:pStyle w:val="Kommentartext"/>
      </w:pPr>
      <w:r>
        <w:rPr>
          <w:rStyle w:val="Kommentarzeichen"/>
        </w:rPr>
        <w:annotationRef/>
      </w:r>
      <w:r>
        <w:t>wird angenommen</w:t>
      </w:r>
    </w:p>
  </w:comment>
  <w:comment w:id="36" w:author="Ludwig Siebert" w:date="2023-10-04T13:35:00Z" w:initials="LS">
    <w:p w14:paraId="2950705E" w14:textId="11E31379" w:rsidR="00F37630" w:rsidRDefault="00F37630">
      <w:pPr>
        <w:pStyle w:val="Kommentartext"/>
      </w:pPr>
      <w:r>
        <w:rPr>
          <w:rStyle w:val="Kommentarzeichen"/>
        </w:rPr>
        <w:annotationRef/>
      </w:r>
      <w:r>
        <w:t>sprachlich optimierbarer Satz</w:t>
      </w:r>
    </w:p>
  </w:comment>
  <w:comment w:id="38" w:author="Ludwig Siebert" w:date="2023-10-04T13:34:00Z" w:initials="LS">
    <w:p w14:paraId="07C7574F" w14:textId="4A0B3F84" w:rsidR="00F37630" w:rsidRDefault="00F37630">
      <w:pPr>
        <w:pStyle w:val="Kommentartext"/>
      </w:pPr>
      <w:r>
        <w:rPr>
          <w:rStyle w:val="Kommentarzeichen"/>
        </w:rPr>
        <w:annotationRef/>
      </w:r>
      <w:r>
        <w:t xml:space="preserve">Optimieren hinsichtlich was? Effizienz, Schnelligkeit, </w:t>
      </w:r>
      <w:proofErr w:type="spellStart"/>
      <w:r>
        <w:t>Energieverbauch</w:t>
      </w:r>
      <w:proofErr w:type="spellEnd"/>
      <w:r>
        <w:t>?</w:t>
      </w:r>
    </w:p>
  </w:comment>
  <w:comment w:id="39" w:author="Ludwig Siebert" w:date="2023-10-04T14:53:00Z" w:initials="LS">
    <w:p w14:paraId="4458C314" w14:textId="61EF7886" w:rsidR="00506F31" w:rsidRDefault="00506F31">
      <w:pPr>
        <w:pStyle w:val="Kommentartext"/>
      </w:pPr>
      <w:r>
        <w:rPr>
          <w:rStyle w:val="Kommentarzeichen"/>
        </w:rPr>
        <w:annotationRef/>
      </w:r>
      <w:r>
        <w:t>Hier vielleicht auf die Forschungslücke hinweisen (nur ein Vorschlag)</w:t>
      </w:r>
    </w:p>
  </w:comment>
  <w:comment w:id="42" w:author="Ludwig Siebert" w:date="2023-10-04T13:41:00Z" w:initials="LS">
    <w:p w14:paraId="22E81C4E" w14:textId="4719C492" w:rsidR="00F37630" w:rsidRDefault="00F37630">
      <w:pPr>
        <w:pStyle w:val="Kommentartext"/>
      </w:pPr>
      <w:r>
        <w:rPr>
          <w:rStyle w:val="Kommentarzeichen"/>
        </w:rPr>
        <w:annotationRef/>
      </w:r>
      <w:r>
        <w:t>Inwiefern werden die Freiheitsgrade optimiert? Oder eher die Orientierung Einstellungen Ausrichtung der Freiheitsgrade?</w:t>
      </w:r>
    </w:p>
  </w:comment>
  <w:comment w:id="41" w:author="Ludwig Siebert" w:date="2023-10-04T13:36:00Z" w:initials="LS">
    <w:p w14:paraId="4F6ECE57" w14:textId="2FD4F588" w:rsidR="00F37630" w:rsidRDefault="00F37630">
      <w:pPr>
        <w:pStyle w:val="Kommentartext"/>
      </w:pPr>
      <w:r>
        <w:rPr>
          <w:rStyle w:val="Kommentarzeichen"/>
        </w:rPr>
        <w:annotationRef/>
      </w:r>
      <w:r>
        <w:t>Eine sehr kurze Zielsetzung ohne darauf einzugehen hinsichtlich welcher Zielgröße das Ganze optimiert werden soll. Ist das Durchführen einer Optimierung das Ziel oder ist die Optimierung das Ziel. Dies ist ein wesentlicher Unterschied.</w:t>
      </w:r>
    </w:p>
  </w:comment>
  <w:comment w:id="43" w:author="Ludwig Siebert" w:date="2023-10-04T13:38:00Z" w:initials="LS">
    <w:p w14:paraId="17DC38A7" w14:textId="1DE4349E" w:rsidR="00F37630" w:rsidRDefault="00F37630">
      <w:pPr>
        <w:pStyle w:val="Kommentartext"/>
      </w:pPr>
      <w:r>
        <w:rPr>
          <w:rStyle w:val="Kommentarzeichen"/>
        </w:rPr>
        <w:annotationRef/>
      </w:r>
      <w:r>
        <w:t>Untersuchungen von was?</w:t>
      </w:r>
    </w:p>
  </w:comment>
  <w:comment w:id="48" w:author="Ludwig Siebert" w:date="2023-10-04T13:40:00Z" w:initials="LS">
    <w:p w14:paraId="092F8536" w14:textId="209F2A1A" w:rsidR="00F37630" w:rsidRDefault="00F37630">
      <w:pPr>
        <w:pStyle w:val="Kommentartext"/>
      </w:pPr>
      <w:r>
        <w:rPr>
          <w:rStyle w:val="Kommentarzeichen"/>
        </w:rPr>
        <w:annotationRef/>
      </w:r>
      <w:r>
        <w:t>s. o.</w:t>
      </w:r>
    </w:p>
  </w:comment>
  <w:comment w:id="49" w:author="Ludwig Siebert" w:date="2023-10-04T13:40:00Z" w:initials="LS">
    <w:p w14:paraId="151EEBB5" w14:textId="098DE072" w:rsidR="00F37630" w:rsidRDefault="00F37630">
      <w:pPr>
        <w:pStyle w:val="Kommentartext"/>
      </w:pPr>
      <w:r>
        <w:rPr>
          <w:rStyle w:val="Kommentarzeichen"/>
        </w:rPr>
        <w:annotationRef/>
      </w:r>
      <w:r>
        <w:t>Die Freiheitsgrade sind doch schon vorher bekannt. Hier meinst du die Orientierung bzw. Parameter der Freiheitsgrade?</w:t>
      </w:r>
    </w:p>
  </w:comment>
  <w:comment w:id="50" w:author="Ludwig Siebert" w:date="2023-10-04T13:43:00Z" w:initials="LS">
    <w:p w14:paraId="54E80738" w14:textId="54FB172C" w:rsidR="00252804" w:rsidRDefault="00252804">
      <w:pPr>
        <w:pStyle w:val="Kommentartext"/>
      </w:pPr>
      <w:r>
        <w:rPr>
          <w:rStyle w:val="Kommentarzeichen"/>
        </w:rPr>
        <w:annotationRef/>
      </w:r>
      <w:r>
        <w:t xml:space="preserve">Kann eine Prozessbewertung etwas verwenden? </w:t>
      </w:r>
      <w:r>
        <w:br/>
        <w:t>…</w:t>
      </w:r>
      <w:r w:rsidR="00506F31">
        <w:t>werden</w:t>
      </w:r>
      <w:r>
        <w:t xml:space="preserve"> für die Prozessbewertung Näherungsverfahren oder </w:t>
      </w:r>
      <w:r w:rsidR="00506F31">
        <w:t>Methoden des maschinellen Lernens</w:t>
      </w:r>
      <w:r>
        <w:t xml:space="preserve"> verwendet.</w:t>
      </w:r>
    </w:p>
  </w:comment>
  <w:comment w:id="52" w:author="Ludwig Siebert" w:date="2023-10-04T13:47:00Z" w:initials="LS">
    <w:p w14:paraId="6A28E8C6" w14:textId="19249CFF" w:rsidR="00252804" w:rsidRDefault="00252804">
      <w:pPr>
        <w:pStyle w:val="Kommentartext"/>
      </w:pPr>
      <w:r>
        <w:rPr>
          <w:rStyle w:val="Kommentarzeichen"/>
        </w:rPr>
        <w:annotationRef/>
      </w:r>
      <w:r>
        <w:t>Der Fokus der Arbeit liegt auf einem</w:t>
      </w:r>
    </w:p>
  </w:comment>
  <w:comment w:id="51" w:author="Ludwig Siebert" w:date="2023-10-04T13:46:00Z" w:initials="LS">
    <w:p w14:paraId="26881F82" w14:textId="0EA35411" w:rsidR="00252804" w:rsidRDefault="00252804">
      <w:pPr>
        <w:pStyle w:val="Kommentartext"/>
      </w:pPr>
      <w:r>
        <w:rPr>
          <w:rStyle w:val="Kommentarzeichen"/>
        </w:rPr>
        <w:annotationRef/>
      </w:r>
      <w:r>
        <w:t>Das wäre am Anfang interessant damit man weiß, um was es überhaupt geht. So erfährt man das erst am Ende.</w:t>
      </w:r>
    </w:p>
  </w:comment>
  <w:comment w:id="53" w:author="Ludwig Siebert" w:date="2023-10-04T15:00:00Z" w:initials="LS">
    <w:p w14:paraId="25CF6086" w14:textId="7072AFA3" w:rsidR="00892399" w:rsidRDefault="00892399">
      <w:pPr>
        <w:pStyle w:val="Kommentartext"/>
      </w:pPr>
      <w:r>
        <w:rPr>
          <w:rStyle w:val="Kommentarzeichen"/>
        </w:rPr>
        <w:annotationRef/>
      </w:r>
      <w:r>
        <w:t xml:space="preserve">Der methodische Ansatz ist </w:t>
      </w:r>
      <w:r w:rsidR="000B494F">
        <w:t>oben nicht wirklich erwähnt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65EB25" w15:done="0"/>
  <w15:commentEx w15:paraId="1EA1EBB4" w15:done="0"/>
  <w15:commentEx w15:paraId="35700305" w15:done="0"/>
  <w15:commentEx w15:paraId="0DC8ABBA" w15:done="0"/>
  <w15:commentEx w15:paraId="199020F0" w15:done="0"/>
  <w15:commentEx w15:paraId="54E6B91C" w15:done="0"/>
  <w15:commentEx w15:paraId="5AA46E89" w15:done="0"/>
  <w15:commentEx w15:paraId="0A98BF78" w15:done="0"/>
  <w15:commentEx w15:paraId="04290FB5" w15:done="0"/>
  <w15:commentEx w15:paraId="07D9CCEA" w15:done="0"/>
  <w15:commentEx w15:paraId="52D85862" w15:done="0"/>
  <w15:commentEx w15:paraId="5F9C5149" w15:done="0"/>
  <w15:commentEx w15:paraId="57D5BCC0" w15:done="0"/>
  <w15:commentEx w15:paraId="71110691" w15:done="0"/>
  <w15:commentEx w15:paraId="64A453A5" w15:done="0"/>
  <w15:commentEx w15:paraId="2C90841F" w15:done="0"/>
  <w15:commentEx w15:paraId="2950705E" w15:done="0"/>
  <w15:commentEx w15:paraId="07C7574F" w15:done="0"/>
  <w15:commentEx w15:paraId="4458C314" w15:done="0"/>
  <w15:commentEx w15:paraId="22E81C4E" w15:done="0"/>
  <w15:commentEx w15:paraId="4F6ECE57" w15:done="0"/>
  <w15:commentEx w15:paraId="17DC38A7" w15:done="0"/>
  <w15:commentEx w15:paraId="092F8536" w15:done="0"/>
  <w15:commentEx w15:paraId="151EEBB5" w15:done="0"/>
  <w15:commentEx w15:paraId="54E80738" w15:done="0"/>
  <w15:commentEx w15:paraId="6A28E8C6" w15:done="0"/>
  <w15:commentEx w15:paraId="26881F82" w15:done="0"/>
  <w15:commentEx w15:paraId="25CF60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65EB25" w16cid:durableId="28C7DF0C"/>
  <w16cid:commentId w16cid:paraId="1EA1EBB4" w16cid:durableId="28C7DF42"/>
  <w16cid:commentId w16cid:paraId="35700305" w16cid:durableId="28C7E071"/>
  <w16cid:commentId w16cid:paraId="0DC8ABBA" w16cid:durableId="28C7E262"/>
  <w16cid:commentId w16cid:paraId="199020F0" w16cid:durableId="28C7E357"/>
  <w16cid:commentId w16cid:paraId="54E6B91C" w16cid:durableId="28C7E11F"/>
  <w16cid:commentId w16cid:paraId="5AA46E89" w16cid:durableId="28C7E195"/>
  <w16cid:commentId w16cid:paraId="0A98BF78" w16cid:durableId="28C7E320"/>
  <w16cid:commentId w16cid:paraId="04290FB5" w16cid:durableId="28C7E159"/>
  <w16cid:commentId w16cid:paraId="07D9CCEA" w16cid:durableId="28C7FA2C"/>
  <w16cid:commentId w16cid:paraId="52D85862" w16cid:durableId="28C7FA89"/>
  <w16cid:commentId w16cid:paraId="5F9C5149" w16cid:durableId="28C7E7D4"/>
  <w16cid:commentId w16cid:paraId="57D5BCC0" w16cid:durableId="28C7E7B6"/>
  <w16cid:commentId w16cid:paraId="71110691" w16cid:durableId="28C7E802"/>
  <w16cid:commentId w16cid:paraId="64A453A5" w16cid:durableId="28C7E812"/>
  <w16cid:commentId w16cid:paraId="2C90841F" w16cid:durableId="28C7E89C"/>
  <w16cid:commentId w16cid:paraId="2950705E" w16cid:durableId="28C7E8BE"/>
  <w16cid:commentId w16cid:paraId="07C7574F" w16cid:durableId="28C7E86C"/>
  <w16cid:commentId w16cid:paraId="4458C314" w16cid:durableId="28C7FAF0"/>
  <w16cid:commentId w16cid:paraId="22E81C4E" w16cid:durableId="28C7EA0D"/>
  <w16cid:commentId w16cid:paraId="4F6ECE57" w16cid:durableId="28C7E8DA"/>
  <w16cid:commentId w16cid:paraId="17DC38A7" w16cid:durableId="28C7E96B"/>
  <w16cid:commentId w16cid:paraId="092F8536" w16cid:durableId="28C7E9BC"/>
  <w16cid:commentId w16cid:paraId="151EEBB5" w16cid:durableId="28C7E9D0"/>
  <w16cid:commentId w16cid:paraId="54E80738" w16cid:durableId="28C7EA96"/>
  <w16cid:commentId w16cid:paraId="6A28E8C6" w16cid:durableId="28C7EB5C"/>
  <w16cid:commentId w16cid:paraId="26881F82" w16cid:durableId="28C7EB21"/>
  <w16cid:commentId w16cid:paraId="25CF6086" w16cid:durableId="28C7FC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96EB3" w14:textId="77777777" w:rsidR="00E53F46" w:rsidRDefault="00E53F46">
      <w:r>
        <w:separator/>
      </w:r>
    </w:p>
  </w:endnote>
  <w:endnote w:type="continuationSeparator" w:id="0">
    <w:p w14:paraId="1A0BACD9" w14:textId="77777777" w:rsidR="00E53F46" w:rsidRDefault="00E5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B1D3" w14:textId="77777777" w:rsidR="00C64C5C" w:rsidRDefault="00C64C5C" w:rsidP="00E747F1">
    <w:pPr>
      <w:pStyle w:val="Fuzeile"/>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BCAA0" w14:textId="77777777" w:rsidR="00E53F46" w:rsidRDefault="00E53F46">
      <w:r>
        <w:separator/>
      </w:r>
    </w:p>
  </w:footnote>
  <w:footnote w:type="continuationSeparator" w:id="0">
    <w:p w14:paraId="44734B2B" w14:textId="77777777" w:rsidR="00E53F46" w:rsidRDefault="00E53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77DFD" w14:textId="77777777" w:rsidR="00C64C5C" w:rsidRDefault="00C64C5C" w:rsidP="009419CD">
    <w:pPr>
      <w:pStyle w:val="Kopfzeile"/>
      <w:spacing w:after="0"/>
      <w:rPr>
        <w:rFonts w:cs="Arial"/>
        <w:color w:val="0065BD"/>
        <w:sz w:val="16"/>
        <w:szCs w:val="16"/>
      </w:rPr>
    </w:pPr>
  </w:p>
  <w:p w14:paraId="75394E77" w14:textId="77777777" w:rsidR="000D08B2" w:rsidRDefault="000D08B2" w:rsidP="009419CD">
    <w:pPr>
      <w:pStyle w:val="Kopfzeile"/>
      <w:spacing w:after="0"/>
      <w:rPr>
        <w:rFonts w:cs="Arial"/>
        <w:color w:val="0065BD"/>
        <w:sz w:val="16"/>
        <w:szCs w:val="16"/>
      </w:rPr>
    </w:pPr>
  </w:p>
  <w:p w14:paraId="3284194D" w14:textId="77777777" w:rsidR="000D08B2" w:rsidRPr="00EE1652" w:rsidRDefault="000D08B2" w:rsidP="009419CD">
    <w:pPr>
      <w:pStyle w:val="Kopfzeile"/>
      <w:spacing w:after="0"/>
      <w:rPr>
        <w:rFonts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9139C" w14:textId="6E999278" w:rsidR="00C64C5C" w:rsidRDefault="00C64C5C" w:rsidP="009419CD">
    <w:pPr>
      <w:pStyle w:val="Kopfzeil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B71"/>
    <w:multiLevelType w:val="hybridMultilevel"/>
    <w:tmpl w:val="F97A5E8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414030A"/>
    <w:multiLevelType w:val="hybridMultilevel"/>
    <w:tmpl w:val="290AC5E2"/>
    <w:lvl w:ilvl="0" w:tplc="6D0E30C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374894"/>
    <w:multiLevelType w:val="hybridMultilevel"/>
    <w:tmpl w:val="228CB130"/>
    <w:lvl w:ilvl="0" w:tplc="71E03ED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E7BE4"/>
    <w:multiLevelType w:val="hybridMultilevel"/>
    <w:tmpl w:val="164E137E"/>
    <w:lvl w:ilvl="0" w:tplc="68D8A436">
      <w:start w:val="1"/>
      <w:numFmt w:val="bullet"/>
      <w:lvlText w:val=""/>
      <w:lvlJc w:val="left"/>
      <w:pPr>
        <w:tabs>
          <w:tab w:val="num" w:pos="794"/>
        </w:tabs>
        <w:ind w:left="794" w:hanging="794"/>
      </w:pPr>
      <w:rPr>
        <w:rFonts w:ascii="Symbol" w:hAnsi="Symbol" w:hint="default"/>
      </w:rPr>
    </w:lvl>
    <w:lvl w:ilvl="1" w:tplc="959C02F2">
      <w:start w:val="1"/>
      <w:numFmt w:val="lowerLetter"/>
      <w:lvlText w:val="%2)"/>
      <w:lvlJc w:val="left"/>
      <w:pPr>
        <w:tabs>
          <w:tab w:val="num" w:pos="794"/>
        </w:tabs>
        <w:ind w:left="794" w:hanging="794"/>
      </w:pPr>
      <w:rPr>
        <w:rFonts w:hint="default"/>
      </w:rPr>
    </w:lvl>
    <w:lvl w:ilvl="2" w:tplc="85962FD2">
      <w:start w:val="1"/>
      <w:numFmt w:val="decimal"/>
      <w:lvlText w:val="[%3]"/>
      <w:lvlJc w:val="left"/>
      <w:pPr>
        <w:tabs>
          <w:tab w:val="num" w:pos="794"/>
        </w:tabs>
        <w:ind w:left="794" w:hanging="794"/>
      </w:pPr>
      <w:rPr>
        <w:rFonts w:ascii="Arial" w:hAnsi="Arial" w:hint="default"/>
        <w:b w:val="0"/>
        <w:i w:val="0"/>
        <w:sz w:val="22"/>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754FE1"/>
    <w:multiLevelType w:val="hybridMultilevel"/>
    <w:tmpl w:val="703C3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A82D73"/>
    <w:multiLevelType w:val="hybridMultilevel"/>
    <w:tmpl w:val="7D6049BE"/>
    <w:lvl w:ilvl="0" w:tplc="57A27672">
      <w:start w:val="1"/>
      <w:numFmt w:val="bullet"/>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9F46F1"/>
    <w:multiLevelType w:val="hybridMultilevel"/>
    <w:tmpl w:val="997EFA98"/>
    <w:lvl w:ilvl="0" w:tplc="71E03ED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1D3E8A"/>
    <w:multiLevelType w:val="multilevel"/>
    <w:tmpl w:val="164E137E"/>
    <w:lvl w:ilvl="0">
      <w:start w:val="1"/>
      <w:numFmt w:val="bullet"/>
      <w:lvlText w:val=""/>
      <w:lvlJc w:val="left"/>
      <w:pPr>
        <w:tabs>
          <w:tab w:val="num" w:pos="794"/>
        </w:tabs>
        <w:ind w:left="794" w:hanging="794"/>
      </w:pPr>
      <w:rPr>
        <w:rFonts w:ascii="Symbol" w:hAnsi="Symbol" w:hint="default"/>
      </w:rPr>
    </w:lvl>
    <w:lvl w:ilvl="1">
      <w:start w:val="1"/>
      <w:numFmt w:val="lowerLetter"/>
      <w:lvlText w:val="%2)"/>
      <w:lvlJc w:val="left"/>
      <w:pPr>
        <w:tabs>
          <w:tab w:val="num" w:pos="794"/>
        </w:tabs>
        <w:ind w:left="794" w:hanging="794"/>
      </w:pPr>
      <w:rPr>
        <w:rFonts w:hint="default"/>
      </w:rPr>
    </w:lvl>
    <w:lvl w:ilvl="2">
      <w:start w:val="1"/>
      <w:numFmt w:val="decimal"/>
      <w:lvlText w:val="[%3]"/>
      <w:lvlJc w:val="left"/>
      <w:pPr>
        <w:tabs>
          <w:tab w:val="num" w:pos="794"/>
        </w:tabs>
        <w:ind w:left="794" w:hanging="794"/>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6C05BE"/>
    <w:multiLevelType w:val="hybridMultilevel"/>
    <w:tmpl w:val="EAF66F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4AE6434"/>
    <w:multiLevelType w:val="multilevel"/>
    <w:tmpl w:val="4250556C"/>
    <w:lvl w:ilvl="0">
      <w:start w:val="1"/>
      <w:numFmt w:val="upperRoman"/>
      <w:pStyle w:val="berschrift1"/>
      <w:lvlText w:val="%1."/>
      <w:lvlJc w:val="right"/>
      <w:pPr>
        <w:tabs>
          <w:tab w:val="num" w:pos="425"/>
        </w:tabs>
        <w:ind w:left="425" w:hanging="425"/>
      </w:pPr>
      <w:rPr>
        <w:rFonts w:hint="default"/>
      </w:rPr>
    </w:lvl>
    <w:lvl w:ilvl="1">
      <w:start w:val="1"/>
      <w:numFmt w:val="decimal"/>
      <w:pStyle w:val="berschrift2"/>
      <w:lvlText w:val="%1.%2"/>
      <w:lvlJc w:val="left"/>
      <w:pPr>
        <w:tabs>
          <w:tab w:val="num" w:pos="0"/>
        </w:tabs>
        <w:ind w:left="794" w:hanging="794"/>
      </w:pPr>
      <w:rPr>
        <w:rFonts w:hint="default"/>
      </w:rPr>
    </w:lvl>
    <w:lvl w:ilvl="2">
      <w:start w:val="1"/>
      <w:numFmt w:val="decimal"/>
      <w:pStyle w:val="berschrift3"/>
      <w:lvlText w:val="%1.%2.%3"/>
      <w:lvlJc w:val="left"/>
      <w:pPr>
        <w:tabs>
          <w:tab w:val="num" w:pos="0"/>
        </w:tabs>
        <w:ind w:left="794" w:hanging="794"/>
      </w:pPr>
      <w:rPr>
        <w:rFonts w:hint="default"/>
      </w:rPr>
    </w:lvl>
    <w:lvl w:ilvl="3">
      <w:start w:val="1"/>
      <w:numFmt w:val="decimal"/>
      <w:pStyle w:val="berschrift4"/>
      <w:lvlText w:val="%1.%2.%3.%4"/>
      <w:lvlJc w:val="left"/>
      <w:pPr>
        <w:tabs>
          <w:tab w:val="num" w:pos="0"/>
        </w:tabs>
        <w:ind w:left="794" w:hanging="79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15:restartNumberingAfterBreak="0">
    <w:nsid w:val="5C4A57D7"/>
    <w:multiLevelType w:val="hybridMultilevel"/>
    <w:tmpl w:val="319A4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900377"/>
    <w:multiLevelType w:val="multilevel"/>
    <w:tmpl w:val="FDA44042"/>
    <w:lvl w:ilvl="0">
      <w:numFmt w:val="decimal"/>
      <w:lvlText w:val="%1"/>
      <w:lvlJc w:val="left"/>
      <w:pPr>
        <w:tabs>
          <w:tab w:val="num" w:pos="0"/>
        </w:tabs>
        <w:ind w:left="0" w:hanging="360"/>
      </w:pPr>
      <w:rPr>
        <w:rFonts w:hint="default"/>
      </w:rPr>
    </w:lvl>
    <w:lvl w:ilvl="1">
      <w:start w:val="1"/>
      <w:numFmt w:val="decimal"/>
      <w:lvlText w:val="%1.%2"/>
      <w:lvlJc w:val="left"/>
      <w:pPr>
        <w:tabs>
          <w:tab w:val="num" w:pos="720"/>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2" w15:restartNumberingAfterBreak="0">
    <w:nsid w:val="71226B5F"/>
    <w:multiLevelType w:val="multilevel"/>
    <w:tmpl w:val="A9A00C66"/>
    <w:lvl w:ilvl="0">
      <w:start w:val="1"/>
      <w:numFmt w:val="decimal"/>
      <w:pStyle w:val="FormatvorlageNach12pt1"/>
      <w:lvlText w:val="[%1]"/>
      <w:lvlJc w:val="left"/>
      <w:pPr>
        <w:tabs>
          <w:tab w:val="num" w:pos="794"/>
        </w:tabs>
        <w:ind w:left="794" w:hanging="794"/>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7CB632F8"/>
    <w:multiLevelType w:val="hybridMultilevel"/>
    <w:tmpl w:val="196A650E"/>
    <w:lvl w:ilvl="0" w:tplc="3C42F914">
      <w:start w:val="1"/>
      <w:numFmt w:val="bullet"/>
      <w:lvlText w:val="-"/>
      <w:lvlJc w:val="left"/>
      <w:pPr>
        <w:ind w:left="720" w:hanging="360"/>
      </w:pPr>
      <w:rPr>
        <w:rFonts w:ascii="Arial" w:eastAsia="Times New Roman" w:hAnsi="Arial" w:cs="Arial" w:hint="default"/>
      </w:rPr>
    </w:lvl>
    <w:lvl w:ilvl="1" w:tplc="1E029066">
      <w:start w:val="1"/>
      <w:numFmt w:val="bullet"/>
      <w:lvlText w:val="o"/>
      <w:lvlJc w:val="left"/>
      <w:pPr>
        <w:ind w:left="1440" w:hanging="360"/>
      </w:pPr>
      <w:rPr>
        <w:rFonts w:ascii="Courier New" w:hAnsi="Courier New" w:cs="Courier New" w:hint="default"/>
      </w:rPr>
    </w:lvl>
    <w:lvl w:ilvl="2" w:tplc="0BC86DA4">
      <w:start w:val="1"/>
      <w:numFmt w:val="bullet"/>
      <w:lvlText w:val=""/>
      <w:lvlJc w:val="left"/>
      <w:pPr>
        <w:ind w:left="2160" w:hanging="360"/>
      </w:pPr>
      <w:rPr>
        <w:rFonts w:ascii="Wingdings" w:hAnsi="Wingdings" w:hint="default"/>
      </w:rPr>
    </w:lvl>
    <w:lvl w:ilvl="3" w:tplc="A2203976">
      <w:start w:val="1"/>
      <w:numFmt w:val="bullet"/>
      <w:lvlText w:val=""/>
      <w:lvlJc w:val="left"/>
      <w:pPr>
        <w:ind w:left="2880" w:hanging="360"/>
      </w:pPr>
      <w:rPr>
        <w:rFonts w:ascii="Symbol" w:hAnsi="Symbol" w:hint="default"/>
      </w:rPr>
    </w:lvl>
    <w:lvl w:ilvl="4" w:tplc="D8F8215E">
      <w:start w:val="1"/>
      <w:numFmt w:val="bullet"/>
      <w:lvlText w:val="o"/>
      <w:lvlJc w:val="left"/>
      <w:pPr>
        <w:ind w:left="3600" w:hanging="360"/>
      </w:pPr>
      <w:rPr>
        <w:rFonts w:ascii="Courier New" w:hAnsi="Courier New" w:cs="Courier New" w:hint="default"/>
      </w:rPr>
    </w:lvl>
    <w:lvl w:ilvl="5" w:tplc="6920849E">
      <w:start w:val="1"/>
      <w:numFmt w:val="bullet"/>
      <w:lvlText w:val=""/>
      <w:lvlJc w:val="left"/>
      <w:pPr>
        <w:ind w:left="4320" w:hanging="360"/>
      </w:pPr>
      <w:rPr>
        <w:rFonts w:ascii="Wingdings" w:hAnsi="Wingdings" w:hint="default"/>
      </w:rPr>
    </w:lvl>
    <w:lvl w:ilvl="6" w:tplc="1F989508">
      <w:start w:val="1"/>
      <w:numFmt w:val="bullet"/>
      <w:lvlText w:val=""/>
      <w:lvlJc w:val="left"/>
      <w:pPr>
        <w:ind w:left="5040" w:hanging="360"/>
      </w:pPr>
      <w:rPr>
        <w:rFonts w:ascii="Symbol" w:hAnsi="Symbol" w:hint="default"/>
      </w:rPr>
    </w:lvl>
    <w:lvl w:ilvl="7" w:tplc="FAF430A0">
      <w:start w:val="1"/>
      <w:numFmt w:val="bullet"/>
      <w:lvlText w:val="o"/>
      <w:lvlJc w:val="left"/>
      <w:pPr>
        <w:ind w:left="5760" w:hanging="360"/>
      </w:pPr>
      <w:rPr>
        <w:rFonts w:ascii="Courier New" w:hAnsi="Courier New" w:cs="Courier New" w:hint="default"/>
      </w:rPr>
    </w:lvl>
    <w:lvl w:ilvl="8" w:tplc="C5305EB8">
      <w:start w:val="1"/>
      <w:numFmt w:val="bullet"/>
      <w:lvlText w:val=""/>
      <w:lvlJc w:val="left"/>
      <w:pPr>
        <w:ind w:left="6480" w:hanging="360"/>
      </w:pPr>
      <w:rPr>
        <w:rFonts w:ascii="Wingdings" w:hAnsi="Wingdings" w:hint="default"/>
      </w:rPr>
    </w:lvl>
  </w:abstractNum>
  <w:abstractNum w:abstractNumId="14" w15:restartNumberingAfterBreak="0">
    <w:nsid w:val="7DCA0C64"/>
    <w:multiLevelType w:val="hybridMultilevel"/>
    <w:tmpl w:val="37F63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11"/>
  </w:num>
  <w:num w:numId="11">
    <w:abstractNumId w:val="11"/>
  </w:num>
  <w:num w:numId="12">
    <w:abstractNumId w:val="9"/>
  </w:num>
  <w:num w:numId="13">
    <w:abstractNumId w:val="12"/>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5"/>
  </w:num>
  <w:num w:numId="24">
    <w:abstractNumId w:val="3"/>
  </w:num>
  <w:num w:numId="25">
    <w:abstractNumId w:val="7"/>
  </w:num>
  <w:num w:numId="26">
    <w:abstractNumId w:val="9"/>
  </w:num>
  <w:num w:numId="27">
    <w:abstractNumId w:val="9"/>
  </w:num>
  <w:num w:numId="28">
    <w:abstractNumId w:val="9"/>
  </w:num>
  <w:num w:numId="29">
    <w:abstractNumId w:val="2"/>
  </w:num>
  <w:num w:numId="30">
    <w:abstractNumId w:val="6"/>
  </w:num>
  <w:num w:numId="31">
    <w:abstractNumId w:val="0"/>
  </w:num>
  <w:num w:numId="32">
    <w:abstractNumId w:val="14"/>
  </w:num>
  <w:num w:numId="33">
    <w:abstractNumId w:val="10"/>
  </w:num>
  <w:num w:numId="34">
    <w:abstractNumId w:val="4"/>
  </w:num>
  <w:num w:numId="35">
    <w:abstractNumId w:val="1"/>
  </w:num>
  <w:num w:numId="36">
    <w:abstractNumId w:val="13"/>
  </w:num>
  <w:num w:numId="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dwig Siebert">
    <w15:presenceInfo w15:providerId="AD" w15:userId="S-1-5-21-1499261727-55176102-3529509929-1076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ED"/>
    <w:rsid w:val="00003223"/>
    <w:rsid w:val="0002423B"/>
    <w:rsid w:val="00026835"/>
    <w:rsid w:val="0003147E"/>
    <w:rsid w:val="000330D1"/>
    <w:rsid w:val="00035274"/>
    <w:rsid w:val="00036E59"/>
    <w:rsid w:val="000509B9"/>
    <w:rsid w:val="00060EED"/>
    <w:rsid w:val="00061359"/>
    <w:rsid w:val="00062096"/>
    <w:rsid w:val="000766BD"/>
    <w:rsid w:val="0007688C"/>
    <w:rsid w:val="00091DB2"/>
    <w:rsid w:val="0009415F"/>
    <w:rsid w:val="000A6B6A"/>
    <w:rsid w:val="000A6D44"/>
    <w:rsid w:val="000B494F"/>
    <w:rsid w:val="000B4AC8"/>
    <w:rsid w:val="000B7B10"/>
    <w:rsid w:val="000C65A6"/>
    <w:rsid w:val="000D08B2"/>
    <w:rsid w:val="000D2BBA"/>
    <w:rsid w:val="000D3127"/>
    <w:rsid w:val="000F16AE"/>
    <w:rsid w:val="000F47DC"/>
    <w:rsid w:val="0010016D"/>
    <w:rsid w:val="001113FE"/>
    <w:rsid w:val="00121A4D"/>
    <w:rsid w:val="00123EAC"/>
    <w:rsid w:val="0012564C"/>
    <w:rsid w:val="00132C9C"/>
    <w:rsid w:val="001335C4"/>
    <w:rsid w:val="00146514"/>
    <w:rsid w:val="00152898"/>
    <w:rsid w:val="00156FC4"/>
    <w:rsid w:val="00172322"/>
    <w:rsid w:val="0017791A"/>
    <w:rsid w:val="00184908"/>
    <w:rsid w:val="00190F6A"/>
    <w:rsid w:val="00194C9E"/>
    <w:rsid w:val="001974E1"/>
    <w:rsid w:val="001A0813"/>
    <w:rsid w:val="001A5C10"/>
    <w:rsid w:val="001C3157"/>
    <w:rsid w:val="001C44B0"/>
    <w:rsid w:val="001D5D5C"/>
    <w:rsid w:val="001F19F0"/>
    <w:rsid w:val="00204C4F"/>
    <w:rsid w:val="002134DD"/>
    <w:rsid w:val="00216AAA"/>
    <w:rsid w:val="00216B62"/>
    <w:rsid w:val="00223F67"/>
    <w:rsid w:val="00232565"/>
    <w:rsid w:val="002437B5"/>
    <w:rsid w:val="002524E9"/>
    <w:rsid w:val="00252804"/>
    <w:rsid w:val="002624E5"/>
    <w:rsid w:val="002656D3"/>
    <w:rsid w:val="002772A4"/>
    <w:rsid w:val="002778D5"/>
    <w:rsid w:val="00287D95"/>
    <w:rsid w:val="002A1B96"/>
    <w:rsid w:val="002A1DF6"/>
    <w:rsid w:val="002A5E56"/>
    <w:rsid w:val="002C1194"/>
    <w:rsid w:val="002C1C7B"/>
    <w:rsid w:val="002D5460"/>
    <w:rsid w:val="002E4953"/>
    <w:rsid w:val="00306689"/>
    <w:rsid w:val="00315234"/>
    <w:rsid w:val="003153A7"/>
    <w:rsid w:val="0032098F"/>
    <w:rsid w:val="00372982"/>
    <w:rsid w:val="00374D99"/>
    <w:rsid w:val="0038415B"/>
    <w:rsid w:val="003A37CF"/>
    <w:rsid w:val="003A480A"/>
    <w:rsid w:val="003B7582"/>
    <w:rsid w:val="003C5DB0"/>
    <w:rsid w:val="003E329F"/>
    <w:rsid w:val="0040289E"/>
    <w:rsid w:val="00404E2A"/>
    <w:rsid w:val="00417391"/>
    <w:rsid w:val="00431006"/>
    <w:rsid w:val="00432D6B"/>
    <w:rsid w:val="00443A6A"/>
    <w:rsid w:val="0044631E"/>
    <w:rsid w:val="00460CCC"/>
    <w:rsid w:val="00460F27"/>
    <w:rsid w:val="00462134"/>
    <w:rsid w:val="00473F68"/>
    <w:rsid w:val="00476ACF"/>
    <w:rsid w:val="00486447"/>
    <w:rsid w:val="0049551A"/>
    <w:rsid w:val="004956C5"/>
    <w:rsid w:val="00495981"/>
    <w:rsid w:val="004B3547"/>
    <w:rsid w:val="004C48DE"/>
    <w:rsid w:val="004E55DC"/>
    <w:rsid w:val="004F2D82"/>
    <w:rsid w:val="004F6146"/>
    <w:rsid w:val="00506F31"/>
    <w:rsid w:val="00533958"/>
    <w:rsid w:val="00540BD2"/>
    <w:rsid w:val="005434AF"/>
    <w:rsid w:val="005534CD"/>
    <w:rsid w:val="00560AB3"/>
    <w:rsid w:val="005649BB"/>
    <w:rsid w:val="00586F1E"/>
    <w:rsid w:val="0059330A"/>
    <w:rsid w:val="005966B6"/>
    <w:rsid w:val="00597705"/>
    <w:rsid w:val="005A2BE6"/>
    <w:rsid w:val="005B028A"/>
    <w:rsid w:val="005C19C3"/>
    <w:rsid w:val="005C73A2"/>
    <w:rsid w:val="005E3ADF"/>
    <w:rsid w:val="005E72FB"/>
    <w:rsid w:val="00605808"/>
    <w:rsid w:val="0060587F"/>
    <w:rsid w:val="00615123"/>
    <w:rsid w:val="00615C12"/>
    <w:rsid w:val="006161A2"/>
    <w:rsid w:val="00620E63"/>
    <w:rsid w:val="006240B7"/>
    <w:rsid w:val="00624918"/>
    <w:rsid w:val="006348A2"/>
    <w:rsid w:val="00645E1A"/>
    <w:rsid w:val="00651DB0"/>
    <w:rsid w:val="00651EDD"/>
    <w:rsid w:val="00655DCC"/>
    <w:rsid w:val="0066537C"/>
    <w:rsid w:val="00675DB6"/>
    <w:rsid w:val="00691B58"/>
    <w:rsid w:val="00692C0C"/>
    <w:rsid w:val="006A113C"/>
    <w:rsid w:val="006A78FC"/>
    <w:rsid w:val="006B69CE"/>
    <w:rsid w:val="006B7A34"/>
    <w:rsid w:val="006C107C"/>
    <w:rsid w:val="006C57D9"/>
    <w:rsid w:val="006D3815"/>
    <w:rsid w:val="006E7DF1"/>
    <w:rsid w:val="006F2879"/>
    <w:rsid w:val="006F641E"/>
    <w:rsid w:val="0070117A"/>
    <w:rsid w:val="0070489D"/>
    <w:rsid w:val="007068B0"/>
    <w:rsid w:val="007132B0"/>
    <w:rsid w:val="00726BCA"/>
    <w:rsid w:val="007347C9"/>
    <w:rsid w:val="007502B2"/>
    <w:rsid w:val="00756047"/>
    <w:rsid w:val="0075693B"/>
    <w:rsid w:val="00757DA9"/>
    <w:rsid w:val="00761717"/>
    <w:rsid w:val="00782C41"/>
    <w:rsid w:val="00783A99"/>
    <w:rsid w:val="00790D4B"/>
    <w:rsid w:val="0079338C"/>
    <w:rsid w:val="00793B64"/>
    <w:rsid w:val="007944F5"/>
    <w:rsid w:val="00796F49"/>
    <w:rsid w:val="00797417"/>
    <w:rsid w:val="007A2DE3"/>
    <w:rsid w:val="007A47C8"/>
    <w:rsid w:val="007B3835"/>
    <w:rsid w:val="007C4A0B"/>
    <w:rsid w:val="007C74C5"/>
    <w:rsid w:val="007F6DA5"/>
    <w:rsid w:val="00800829"/>
    <w:rsid w:val="00842740"/>
    <w:rsid w:val="0084728F"/>
    <w:rsid w:val="008477F6"/>
    <w:rsid w:val="00847C3F"/>
    <w:rsid w:val="00852218"/>
    <w:rsid w:val="00862568"/>
    <w:rsid w:val="00876384"/>
    <w:rsid w:val="0088602D"/>
    <w:rsid w:val="00886419"/>
    <w:rsid w:val="0088690B"/>
    <w:rsid w:val="00886E06"/>
    <w:rsid w:val="00892399"/>
    <w:rsid w:val="008930DB"/>
    <w:rsid w:val="008A29EC"/>
    <w:rsid w:val="009042B3"/>
    <w:rsid w:val="0091698D"/>
    <w:rsid w:val="00921686"/>
    <w:rsid w:val="00922EB9"/>
    <w:rsid w:val="009419CD"/>
    <w:rsid w:val="009444F3"/>
    <w:rsid w:val="00946293"/>
    <w:rsid w:val="00952599"/>
    <w:rsid w:val="009542FD"/>
    <w:rsid w:val="0096356E"/>
    <w:rsid w:val="009816D8"/>
    <w:rsid w:val="00984842"/>
    <w:rsid w:val="0099023A"/>
    <w:rsid w:val="009A13DC"/>
    <w:rsid w:val="009A7E78"/>
    <w:rsid w:val="009D7546"/>
    <w:rsid w:val="009F7259"/>
    <w:rsid w:val="00A02CE4"/>
    <w:rsid w:val="00A054CA"/>
    <w:rsid w:val="00A05D10"/>
    <w:rsid w:val="00A120C1"/>
    <w:rsid w:val="00A21250"/>
    <w:rsid w:val="00A23FB2"/>
    <w:rsid w:val="00A440BF"/>
    <w:rsid w:val="00A63D68"/>
    <w:rsid w:val="00A644E4"/>
    <w:rsid w:val="00A72077"/>
    <w:rsid w:val="00A7332B"/>
    <w:rsid w:val="00A73FE0"/>
    <w:rsid w:val="00A84F6F"/>
    <w:rsid w:val="00AA0A71"/>
    <w:rsid w:val="00AB65B2"/>
    <w:rsid w:val="00AC429A"/>
    <w:rsid w:val="00B13F21"/>
    <w:rsid w:val="00B20BCA"/>
    <w:rsid w:val="00B3072A"/>
    <w:rsid w:val="00B61245"/>
    <w:rsid w:val="00B65C8D"/>
    <w:rsid w:val="00B721A2"/>
    <w:rsid w:val="00B864E6"/>
    <w:rsid w:val="00B90F12"/>
    <w:rsid w:val="00B94E4F"/>
    <w:rsid w:val="00BA7D20"/>
    <w:rsid w:val="00BB1E8F"/>
    <w:rsid w:val="00BB4ECC"/>
    <w:rsid w:val="00BC7450"/>
    <w:rsid w:val="00BF7D94"/>
    <w:rsid w:val="00C01480"/>
    <w:rsid w:val="00C0363B"/>
    <w:rsid w:val="00C10534"/>
    <w:rsid w:val="00C17F4C"/>
    <w:rsid w:val="00C21CA7"/>
    <w:rsid w:val="00C30A54"/>
    <w:rsid w:val="00C3503F"/>
    <w:rsid w:val="00C433C2"/>
    <w:rsid w:val="00C47572"/>
    <w:rsid w:val="00C64C5C"/>
    <w:rsid w:val="00C73F82"/>
    <w:rsid w:val="00C82B01"/>
    <w:rsid w:val="00C94705"/>
    <w:rsid w:val="00CA1104"/>
    <w:rsid w:val="00CB707A"/>
    <w:rsid w:val="00CC2193"/>
    <w:rsid w:val="00CC6FDC"/>
    <w:rsid w:val="00CD4964"/>
    <w:rsid w:val="00CD5C6A"/>
    <w:rsid w:val="00CF4EAE"/>
    <w:rsid w:val="00D04FAD"/>
    <w:rsid w:val="00D06673"/>
    <w:rsid w:val="00D14718"/>
    <w:rsid w:val="00D22AD0"/>
    <w:rsid w:val="00D27ACE"/>
    <w:rsid w:val="00D4181A"/>
    <w:rsid w:val="00D45CD8"/>
    <w:rsid w:val="00D503F5"/>
    <w:rsid w:val="00D75AEA"/>
    <w:rsid w:val="00D82942"/>
    <w:rsid w:val="00D8620B"/>
    <w:rsid w:val="00D9131D"/>
    <w:rsid w:val="00D94C43"/>
    <w:rsid w:val="00DA334B"/>
    <w:rsid w:val="00DA361D"/>
    <w:rsid w:val="00DA4852"/>
    <w:rsid w:val="00DB066F"/>
    <w:rsid w:val="00DB4B17"/>
    <w:rsid w:val="00DC17B6"/>
    <w:rsid w:val="00DD08DC"/>
    <w:rsid w:val="00DD21F3"/>
    <w:rsid w:val="00DD3B58"/>
    <w:rsid w:val="00DE614E"/>
    <w:rsid w:val="00DE7A26"/>
    <w:rsid w:val="00DF3991"/>
    <w:rsid w:val="00E1016C"/>
    <w:rsid w:val="00E211B4"/>
    <w:rsid w:val="00E22A3F"/>
    <w:rsid w:val="00E2658D"/>
    <w:rsid w:val="00E26B69"/>
    <w:rsid w:val="00E3134E"/>
    <w:rsid w:val="00E3168D"/>
    <w:rsid w:val="00E52014"/>
    <w:rsid w:val="00E53F46"/>
    <w:rsid w:val="00E54FF7"/>
    <w:rsid w:val="00E55FE6"/>
    <w:rsid w:val="00E6113D"/>
    <w:rsid w:val="00E65CD5"/>
    <w:rsid w:val="00E747F1"/>
    <w:rsid w:val="00E74A5E"/>
    <w:rsid w:val="00E809C0"/>
    <w:rsid w:val="00EB1129"/>
    <w:rsid w:val="00EB5917"/>
    <w:rsid w:val="00EB7FA5"/>
    <w:rsid w:val="00EC1A4D"/>
    <w:rsid w:val="00EC49AE"/>
    <w:rsid w:val="00ED185B"/>
    <w:rsid w:val="00ED2170"/>
    <w:rsid w:val="00EE0DEB"/>
    <w:rsid w:val="00EE2336"/>
    <w:rsid w:val="00EF00CC"/>
    <w:rsid w:val="00F006F1"/>
    <w:rsid w:val="00F12EE2"/>
    <w:rsid w:val="00F14DEC"/>
    <w:rsid w:val="00F37630"/>
    <w:rsid w:val="00F4425C"/>
    <w:rsid w:val="00F46C9F"/>
    <w:rsid w:val="00F471FD"/>
    <w:rsid w:val="00F575CD"/>
    <w:rsid w:val="00F64B5B"/>
    <w:rsid w:val="00F96C74"/>
    <w:rsid w:val="00FA1AD3"/>
    <w:rsid w:val="00FA60EA"/>
    <w:rsid w:val="00FA7EBD"/>
    <w:rsid w:val="00FB12BB"/>
    <w:rsid w:val="00FB5FE2"/>
    <w:rsid w:val="00FC21A8"/>
    <w:rsid w:val="00FC41C2"/>
    <w:rsid w:val="00FD230C"/>
    <w:rsid w:val="00FD6427"/>
    <w:rsid w:val="00FE1BED"/>
    <w:rsid w:val="00FE4BED"/>
    <w:rsid w:val="00FF007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9CF8A2"/>
  <w15:docId w15:val="{4FE4E643-EEE4-46D9-8BF1-CDBE60A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3168D"/>
    <w:pPr>
      <w:tabs>
        <w:tab w:val="left" w:pos="425"/>
        <w:tab w:val="left" w:pos="3402"/>
        <w:tab w:val="left" w:pos="4536"/>
      </w:tabs>
      <w:spacing w:after="120"/>
      <w:jc w:val="both"/>
    </w:pPr>
    <w:rPr>
      <w:rFonts w:ascii="Arial" w:hAnsi="Arial"/>
      <w:sz w:val="22"/>
      <w:szCs w:val="24"/>
    </w:rPr>
  </w:style>
  <w:style w:type="paragraph" w:styleId="berschrift1">
    <w:name w:val="heading 1"/>
    <w:basedOn w:val="Standard"/>
    <w:next w:val="Standard"/>
    <w:qFormat/>
    <w:rsid w:val="00E3168D"/>
    <w:pPr>
      <w:keepNext/>
      <w:numPr>
        <w:numId w:val="28"/>
      </w:numPr>
      <w:tabs>
        <w:tab w:val="left" w:pos="794"/>
      </w:tabs>
      <w:spacing w:before="240" w:after="60"/>
      <w:outlineLvl w:val="0"/>
    </w:pPr>
    <w:rPr>
      <w:rFonts w:cs="Arial"/>
      <w:b/>
      <w:bCs/>
      <w:kern w:val="32"/>
      <w:szCs w:val="32"/>
    </w:rPr>
  </w:style>
  <w:style w:type="paragraph" w:styleId="berschrift2">
    <w:name w:val="heading 2"/>
    <w:basedOn w:val="Standard"/>
    <w:next w:val="Standard"/>
    <w:autoRedefine/>
    <w:qFormat/>
    <w:rsid w:val="00E3168D"/>
    <w:pPr>
      <w:keepNext/>
      <w:numPr>
        <w:ilvl w:val="1"/>
        <w:numId w:val="28"/>
      </w:numPr>
      <w:tabs>
        <w:tab w:val="clear" w:pos="425"/>
        <w:tab w:val="left" w:pos="794"/>
      </w:tabs>
      <w:spacing w:before="240" w:after="240" w:line="288" w:lineRule="auto"/>
      <w:outlineLvl w:val="1"/>
    </w:pPr>
    <w:rPr>
      <w:b/>
    </w:rPr>
  </w:style>
  <w:style w:type="paragraph" w:styleId="berschrift3">
    <w:name w:val="heading 3"/>
    <w:basedOn w:val="Standard"/>
    <w:next w:val="Standard"/>
    <w:qFormat/>
    <w:rsid w:val="00E3168D"/>
    <w:pPr>
      <w:keepNext/>
      <w:numPr>
        <w:ilvl w:val="2"/>
        <w:numId w:val="28"/>
      </w:numPr>
      <w:tabs>
        <w:tab w:val="clear" w:pos="425"/>
        <w:tab w:val="left" w:pos="794"/>
      </w:tabs>
      <w:spacing w:before="240" w:after="60"/>
      <w:outlineLvl w:val="2"/>
    </w:pPr>
    <w:rPr>
      <w:rFonts w:cs="Arial"/>
      <w:b/>
      <w:bCs/>
      <w:szCs w:val="26"/>
    </w:rPr>
  </w:style>
  <w:style w:type="paragraph" w:styleId="berschrift4">
    <w:name w:val="heading 4"/>
    <w:basedOn w:val="Standard"/>
    <w:next w:val="Standard"/>
    <w:qFormat/>
    <w:rsid w:val="00E3168D"/>
    <w:pPr>
      <w:keepNext/>
      <w:numPr>
        <w:ilvl w:val="3"/>
        <w:numId w:val="28"/>
      </w:numPr>
      <w:tabs>
        <w:tab w:val="clear" w:pos="425"/>
        <w:tab w:val="left" w:pos="794"/>
      </w:tabs>
      <w:spacing w:before="240" w:after="60"/>
      <w:outlineLvl w:val="3"/>
    </w:pPr>
    <w:rPr>
      <w:b/>
      <w:bCs/>
      <w:szCs w:val="28"/>
    </w:rPr>
  </w:style>
  <w:style w:type="paragraph" w:styleId="berschrift5">
    <w:name w:val="heading 5"/>
    <w:basedOn w:val="Standard"/>
    <w:next w:val="Standard"/>
    <w:qFormat/>
    <w:rsid w:val="00E3168D"/>
    <w:pPr>
      <w:numPr>
        <w:ilvl w:val="4"/>
        <w:numId w:val="28"/>
      </w:numPr>
      <w:tabs>
        <w:tab w:val="clear" w:pos="425"/>
      </w:tabs>
      <w:spacing w:before="240" w:after="60"/>
      <w:outlineLvl w:val="4"/>
    </w:pPr>
    <w:rPr>
      <w:b/>
      <w:bCs/>
      <w:i/>
      <w:iCs/>
      <w:sz w:val="26"/>
      <w:szCs w:val="26"/>
    </w:rPr>
  </w:style>
  <w:style w:type="paragraph" w:styleId="berschrift6">
    <w:name w:val="heading 6"/>
    <w:basedOn w:val="Standard"/>
    <w:next w:val="Standard"/>
    <w:qFormat/>
    <w:rsid w:val="00E3168D"/>
    <w:pPr>
      <w:numPr>
        <w:ilvl w:val="5"/>
        <w:numId w:val="28"/>
      </w:numPr>
      <w:tabs>
        <w:tab w:val="clear" w:pos="425"/>
      </w:tabs>
      <w:spacing w:before="240" w:after="60"/>
      <w:outlineLvl w:val="5"/>
    </w:pPr>
    <w:rPr>
      <w:rFonts w:ascii="Times New Roman" w:hAnsi="Times New Roman"/>
      <w:b/>
      <w:bCs/>
      <w:szCs w:val="22"/>
    </w:rPr>
  </w:style>
  <w:style w:type="paragraph" w:styleId="berschrift7">
    <w:name w:val="heading 7"/>
    <w:basedOn w:val="Standard"/>
    <w:next w:val="Standard"/>
    <w:qFormat/>
    <w:rsid w:val="00E3168D"/>
    <w:pPr>
      <w:numPr>
        <w:ilvl w:val="6"/>
        <w:numId w:val="28"/>
      </w:numPr>
      <w:tabs>
        <w:tab w:val="clear" w:pos="425"/>
      </w:tabs>
      <w:spacing w:before="240" w:after="60"/>
      <w:outlineLvl w:val="6"/>
    </w:pPr>
    <w:rPr>
      <w:rFonts w:ascii="Times New Roman" w:hAnsi="Times New Roman"/>
      <w:sz w:val="24"/>
    </w:rPr>
  </w:style>
  <w:style w:type="paragraph" w:styleId="berschrift8">
    <w:name w:val="heading 8"/>
    <w:basedOn w:val="Standard"/>
    <w:next w:val="Standard"/>
    <w:qFormat/>
    <w:rsid w:val="00E3168D"/>
    <w:pPr>
      <w:numPr>
        <w:ilvl w:val="7"/>
        <w:numId w:val="28"/>
      </w:numPr>
      <w:tabs>
        <w:tab w:val="clear" w:pos="425"/>
      </w:tabs>
      <w:spacing w:before="240" w:after="60"/>
      <w:outlineLvl w:val="7"/>
    </w:pPr>
    <w:rPr>
      <w:rFonts w:ascii="Times New Roman" w:hAnsi="Times New Roman"/>
      <w:i/>
      <w:iCs/>
      <w:sz w:val="24"/>
    </w:rPr>
  </w:style>
  <w:style w:type="paragraph" w:styleId="berschrift9">
    <w:name w:val="heading 9"/>
    <w:basedOn w:val="Standard"/>
    <w:next w:val="Standard"/>
    <w:qFormat/>
    <w:rsid w:val="00E3168D"/>
    <w:pPr>
      <w:numPr>
        <w:ilvl w:val="8"/>
        <w:numId w:val="28"/>
      </w:numPr>
      <w:tabs>
        <w:tab w:val="clear" w:pos="425"/>
      </w:tabs>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semiHidden/>
    <w:rsid w:val="005C19C3"/>
    <w:pPr>
      <w:tabs>
        <w:tab w:val="left" w:pos="794"/>
        <w:tab w:val="right" w:leader="dot" w:pos="9072"/>
      </w:tabs>
      <w:spacing w:after="0"/>
      <w:ind w:left="794" w:hanging="794"/>
    </w:pPr>
  </w:style>
  <w:style w:type="paragraph" w:styleId="Fuzeile">
    <w:name w:val="footer"/>
    <w:basedOn w:val="Standard"/>
    <w:rsid w:val="00A644E4"/>
    <w:pPr>
      <w:tabs>
        <w:tab w:val="center" w:pos="4536"/>
        <w:tab w:val="right" w:pos="9072"/>
      </w:tabs>
    </w:pPr>
  </w:style>
  <w:style w:type="character" w:styleId="Hyperlink">
    <w:name w:val="Hyperlink"/>
    <w:basedOn w:val="Absatz-Standardschriftart"/>
    <w:rsid w:val="00A644E4"/>
    <w:rPr>
      <w:color w:val="0000FF"/>
      <w:u w:val="single"/>
    </w:rPr>
  </w:style>
  <w:style w:type="paragraph" w:styleId="Kopfzeile">
    <w:name w:val="header"/>
    <w:basedOn w:val="Standard"/>
    <w:rsid w:val="00A644E4"/>
    <w:pPr>
      <w:tabs>
        <w:tab w:val="center" w:pos="4536"/>
        <w:tab w:val="right" w:pos="9072"/>
      </w:tabs>
    </w:pPr>
  </w:style>
  <w:style w:type="table" w:styleId="Tabellenraster">
    <w:name w:val="Table Grid"/>
    <w:basedOn w:val="NormaleTabelle"/>
    <w:rsid w:val="00A64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semiHidden/>
    <w:rsid w:val="005C19C3"/>
    <w:pPr>
      <w:tabs>
        <w:tab w:val="left" w:pos="794"/>
        <w:tab w:val="right" w:leader="dot" w:pos="9072"/>
      </w:tabs>
      <w:spacing w:after="0"/>
      <w:ind w:left="794" w:hanging="794"/>
    </w:pPr>
  </w:style>
  <w:style w:type="paragraph" w:styleId="Verzeichnis3">
    <w:name w:val="toc 3"/>
    <w:basedOn w:val="Standard"/>
    <w:next w:val="Standard"/>
    <w:autoRedefine/>
    <w:semiHidden/>
    <w:rsid w:val="0059330A"/>
    <w:pPr>
      <w:tabs>
        <w:tab w:val="left" w:pos="794"/>
        <w:tab w:val="right" w:leader="dot" w:pos="9072"/>
      </w:tabs>
      <w:ind w:left="1236" w:hanging="794"/>
    </w:pPr>
  </w:style>
  <w:style w:type="paragraph" w:styleId="Verzeichnis4">
    <w:name w:val="toc 4"/>
    <w:basedOn w:val="Standard"/>
    <w:next w:val="Standard"/>
    <w:autoRedefine/>
    <w:semiHidden/>
    <w:rsid w:val="0059330A"/>
    <w:pPr>
      <w:tabs>
        <w:tab w:val="left" w:pos="794"/>
        <w:tab w:val="right" w:leader="dot" w:pos="9072"/>
      </w:tabs>
      <w:ind w:left="1452" w:hanging="794"/>
    </w:pPr>
  </w:style>
  <w:style w:type="paragraph" w:customStyle="1" w:styleId="FormatvorlageNach12pt">
    <w:name w:val="Formatvorlage Nach:  12 pt"/>
    <w:basedOn w:val="Standard"/>
    <w:rsid w:val="00E211B4"/>
    <w:pPr>
      <w:spacing w:after="240"/>
      <w:outlineLvl w:val="0"/>
    </w:pPr>
  </w:style>
  <w:style w:type="paragraph" w:customStyle="1" w:styleId="FormatvorlageNach12pt1">
    <w:name w:val="Formatvorlage Nach:  12 pt1"/>
    <w:basedOn w:val="Standard"/>
    <w:rsid w:val="00E211B4"/>
    <w:pPr>
      <w:numPr>
        <w:numId w:val="13"/>
      </w:numPr>
      <w:spacing w:after="240"/>
    </w:pPr>
  </w:style>
  <w:style w:type="paragraph" w:customStyle="1" w:styleId="Formatvorlage1">
    <w:name w:val="Formatvorlage1"/>
    <w:basedOn w:val="berschrift1"/>
    <w:next w:val="Standard"/>
    <w:rsid w:val="00CC2193"/>
    <w:pPr>
      <w:numPr>
        <w:numId w:val="0"/>
      </w:numPr>
    </w:pPr>
    <w:rPr>
      <w:b w:val="0"/>
      <w:bCs w:val="0"/>
    </w:rPr>
  </w:style>
  <w:style w:type="paragraph" w:customStyle="1" w:styleId="Formatvorlageberschrift4Zeilenabstand15Zeilen">
    <w:name w:val="Formatvorlage Überschrift 4 + Zeilenabstand:  15 Zeilen"/>
    <w:basedOn w:val="berschrift4"/>
    <w:rsid w:val="00CC2193"/>
    <w:pPr>
      <w:numPr>
        <w:ilvl w:val="0"/>
        <w:numId w:val="0"/>
      </w:numPr>
    </w:pPr>
    <w:rPr>
      <w:szCs w:val="20"/>
    </w:rPr>
  </w:style>
  <w:style w:type="paragraph" w:styleId="Sprechblasentext">
    <w:name w:val="Balloon Text"/>
    <w:basedOn w:val="Standard"/>
    <w:link w:val="SprechblasentextZchn"/>
    <w:rsid w:val="00C64C5C"/>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64C5C"/>
    <w:rPr>
      <w:rFonts w:ascii="Tahoma" w:hAnsi="Tahoma" w:cs="Tahoma"/>
      <w:sz w:val="16"/>
      <w:szCs w:val="16"/>
    </w:rPr>
  </w:style>
  <w:style w:type="paragraph" w:styleId="Listenabsatz">
    <w:name w:val="List Paragraph"/>
    <w:basedOn w:val="Standard"/>
    <w:uiPriority w:val="34"/>
    <w:qFormat/>
    <w:rsid w:val="00C01480"/>
    <w:pPr>
      <w:ind w:left="720"/>
      <w:contextualSpacing/>
    </w:pPr>
  </w:style>
  <w:style w:type="character" w:styleId="Kommentarzeichen">
    <w:name w:val="annotation reference"/>
    <w:basedOn w:val="Absatz-Standardschriftart"/>
    <w:semiHidden/>
    <w:unhideWhenUsed/>
    <w:rsid w:val="00B94E4F"/>
    <w:rPr>
      <w:sz w:val="16"/>
      <w:szCs w:val="16"/>
    </w:rPr>
  </w:style>
  <w:style w:type="paragraph" w:styleId="Kommentartext">
    <w:name w:val="annotation text"/>
    <w:basedOn w:val="Standard"/>
    <w:link w:val="KommentartextZchn"/>
    <w:semiHidden/>
    <w:unhideWhenUsed/>
    <w:rsid w:val="00B94E4F"/>
    <w:rPr>
      <w:sz w:val="20"/>
      <w:szCs w:val="20"/>
    </w:rPr>
  </w:style>
  <w:style w:type="character" w:customStyle="1" w:styleId="KommentartextZchn">
    <w:name w:val="Kommentartext Zchn"/>
    <w:basedOn w:val="Absatz-Standardschriftart"/>
    <w:link w:val="Kommentartext"/>
    <w:semiHidden/>
    <w:rsid w:val="00B94E4F"/>
    <w:rPr>
      <w:rFonts w:ascii="Arial" w:hAnsi="Arial"/>
    </w:rPr>
  </w:style>
  <w:style w:type="paragraph" w:styleId="Kommentarthema">
    <w:name w:val="annotation subject"/>
    <w:basedOn w:val="Kommentartext"/>
    <w:next w:val="Kommentartext"/>
    <w:link w:val="KommentarthemaZchn"/>
    <w:semiHidden/>
    <w:unhideWhenUsed/>
    <w:rsid w:val="00B94E4F"/>
    <w:rPr>
      <w:b/>
      <w:bCs/>
    </w:rPr>
  </w:style>
  <w:style w:type="character" w:customStyle="1" w:styleId="KommentarthemaZchn">
    <w:name w:val="Kommentarthema Zchn"/>
    <w:basedOn w:val="KommentartextZchn"/>
    <w:link w:val="Kommentarthema"/>
    <w:semiHidden/>
    <w:rsid w:val="00B94E4F"/>
    <w:rPr>
      <w:rFonts w:ascii="Arial" w:hAnsi="Arial"/>
      <w:b/>
      <w:bCs/>
    </w:rPr>
  </w:style>
  <w:style w:type="paragraph" w:customStyle="1" w:styleId="AufgabeAbsatz">
    <w:name w:val="AufgabeAbsatz"/>
    <w:basedOn w:val="Standard"/>
    <w:rsid w:val="002134DD"/>
    <w:pPr>
      <w:tabs>
        <w:tab w:val="clear" w:pos="425"/>
        <w:tab w:val="clear" w:pos="3402"/>
        <w:tab w:val="clear" w:pos="4536"/>
        <w:tab w:val="left" w:pos="1702"/>
        <w:tab w:val="left" w:pos="3969"/>
        <w:tab w:val="left" w:pos="5670"/>
      </w:tabs>
      <w:spacing w:before="360" w:after="0"/>
    </w:pPr>
    <w:rPr>
      <w:b/>
    </w:rPr>
  </w:style>
  <w:style w:type="paragraph" w:styleId="Aufzhlungszeichen">
    <w:name w:val="List Bullet"/>
    <w:basedOn w:val="Standard"/>
    <w:uiPriority w:val="99"/>
    <w:unhideWhenUsed/>
    <w:qFormat/>
    <w:rsid w:val="002134DD"/>
    <w:pPr>
      <w:tabs>
        <w:tab w:val="clear" w:pos="425"/>
        <w:tab w:val="clear" w:pos="3402"/>
        <w:tab w:val="clear" w:pos="4536"/>
      </w:tabs>
      <w:spacing w:line="360" w:lineRule="atLeast"/>
      <w:contextualSpacing/>
    </w:pPr>
    <w:rPr>
      <w:lang w:val="en-US"/>
    </w:rPr>
  </w:style>
  <w:style w:type="paragraph" w:styleId="berarbeitung">
    <w:name w:val="Revision"/>
    <w:hidden/>
    <w:uiPriority w:val="99"/>
    <w:semiHidden/>
    <w:rsid w:val="00892399"/>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7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99ED7-5216-4A66-8428-E621DA52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4159</Characters>
  <Application>Microsoft Office Word</Application>
  <DocSecurity>0</DocSecurity>
  <Lines>74</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4690</CharactersWithSpaces>
  <SharedDoc>false</SharedDoc>
  <HLinks>
    <vt:vector size="12" baseType="variant">
      <vt:variant>
        <vt:i4>1835071</vt:i4>
      </vt:variant>
      <vt:variant>
        <vt:i4>8</vt:i4>
      </vt:variant>
      <vt:variant>
        <vt:i4>0</vt:i4>
      </vt:variant>
      <vt:variant>
        <vt:i4>5</vt:i4>
      </vt:variant>
      <vt:variant>
        <vt:lpwstr/>
      </vt:variant>
      <vt:variant>
        <vt:lpwstr>_Toc152741880</vt:lpwstr>
      </vt:variant>
      <vt:variant>
        <vt:i4>1245247</vt:i4>
      </vt:variant>
      <vt:variant>
        <vt:i4>2</vt:i4>
      </vt:variant>
      <vt:variant>
        <vt:i4>0</vt:i4>
      </vt:variant>
      <vt:variant>
        <vt:i4>5</vt:i4>
      </vt:variant>
      <vt:variant>
        <vt:lpwstr/>
      </vt:variant>
      <vt:variant>
        <vt:lpwstr>_Toc152741879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wolf</dc:creator>
  <cp:keywords/>
  <dc:description/>
  <cp:lastModifiedBy>Ludwig Siebert</cp:lastModifiedBy>
  <cp:revision>4</cp:revision>
  <cp:lastPrinted>2023-04-19T12:07:00Z</cp:lastPrinted>
  <dcterms:created xsi:type="dcterms:W3CDTF">2023-10-04T12:40:00Z</dcterms:created>
  <dcterms:modified xsi:type="dcterms:W3CDTF">2023-10-04T13:03:00Z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2023-09-15T15:02:46Z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d32b504e-21a2-4558-b6c0-5f30b6e19968</vt:lpwstr>
  </property>
  <property fmtid="{D5CDD505-2E9C-101B-9397-08002B2CF9AE}" pid="8" name="MSIP_Label_9d258917-277f-42cd-a3cd-14c4e9ee58bc_ContentBits">
    <vt:lpwstr>0</vt:lpwstr>
  </property>
  <property fmtid="{D5CDD505-2E9C-101B-9397-08002B2CF9AE}" pid="9" name="GrammarlyDocumentId">
    <vt:lpwstr>a7dc7015cd98150da13143a1c1c853f2169d005ee0b19c4e68edae6fb9733ed5</vt:lpwstr>
  </property>
</Properties>
</file>