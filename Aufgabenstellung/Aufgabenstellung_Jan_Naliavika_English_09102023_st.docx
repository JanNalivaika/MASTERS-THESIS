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61F5" w14:textId="45D474A2" w:rsidR="00B052EB" w:rsidRPr="003A64AC" w:rsidRDefault="00B60FF0" w:rsidP="00B60FF0">
      <w:pPr>
        <w:spacing w:line="240" w:lineRule="auto"/>
        <w:rPr>
          <w:rFonts w:ascii="Arial" w:hAnsi="Arial" w:cs="Arial"/>
          <w:b/>
          <w:bCs/>
          <w:sz w:val="24"/>
          <w:szCs w:val="24"/>
          <w:u w:val="single"/>
          <w:lang w:val="en-US"/>
        </w:rPr>
      </w:pPr>
      <w:commentRangeStart w:id="0"/>
      <w:r w:rsidRPr="003A64AC">
        <w:rPr>
          <w:rFonts w:ascii="Arial" w:hAnsi="Arial" w:cs="Arial"/>
          <w:b/>
          <w:bCs/>
          <w:sz w:val="24"/>
          <w:szCs w:val="24"/>
          <w:u w:val="single"/>
          <w:lang w:val="en-US"/>
        </w:rPr>
        <w:t xml:space="preserve">Master’s Thesis </w:t>
      </w:r>
      <w:commentRangeEnd w:id="0"/>
      <w:r w:rsidR="008E539A">
        <w:rPr>
          <w:rStyle w:val="Kommentarzeichen"/>
          <w:rFonts w:ascii="Arial" w:eastAsia="Times New Roman" w:hAnsi="Arial" w:cs="Times New Roman"/>
          <w:kern w:val="0"/>
          <w:lang w:eastAsia="de-DE"/>
          <w14:ligatures w14:val="none"/>
        </w:rPr>
        <w:commentReference w:id="0"/>
      </w:r>
    </w:p>
    <w:p w14:paraId="7D856714" w14:textId="1BF40323" w:rsidR="007C6415" w:rsidRPr="003A64AC" w:rsidDel="00C55ADD" w:rsidRDefault="007C6415" w:rsidP="007C6415">
      <w:pPr>
        <w:pStyle w:val="AufgabeVerfasser"/>
        <w:rPr>
          <w:del w:id="1" w:author="Ludwig Siebert" w:date="2023-10-11T14:44:00Z"/>
          <w:b/>
          <w:lang w:val="en-US"/>
        </w:rPr>
      </w:pPr>
      <w:del w:id="2" w:author="Ludwig Siebert" w:date="2023-10-11T14:44:00Z">
        <w:r w:rsidRPr="003A64AC" w:rsidDel="00C55ADD">
          <w:rPr>
            <w:b/>
            <w:lang w:val="en-US"/>
          </w:rPr>
          <w:delText>Inv.- Nr.:</w:delText>
        </w:r>
        <w:r w:rsidRPr="003A64AC" w:rsidDel="00C55ADD">
          <w:rPr>
            <w:b/>
            <w:lang w:val="en-US"/>
          </w:rPr>
          <w:tab/>
        </w:r>
        <w:r w:rsidRPr="003A64AC" w:rsidDel="00C55ADD">
          <w:rPr>
            <w:lang w:val="en-US"/>
          </w:rPr>
          <w:delText>jjjj/00000</w:delText>
        </w:r>
      </w:del>
    </w:p>
    <w:p w14:paraId="01D0659A" w14:textId="77321050" w:rsidR="007C6415" w:rsidRPr="00D93874" w:rsidRDefault="007C6415" w:rsidP="007C6415">
      <w:pPr>
        <w:pStyle w:val="AufgabeVerfasser"/>
        <w:spacing w:before="0"/>
        <w:rPr>
          <w:b/>
          <w:lang w:val="en-US"/>
          <w:rPrChange w:id="3" w:author="Ludwig Siebert" w:date="2023-10-12T13:34:00Z">
            <w:rPr>
              <w:b/>
            </w:rPr>
          </w:rPrChange>
        </w:rPr>
      </w:pPr>
      <w:r w:rsidRPr="007C6415">
        <w:rPr>
          <w:b/>
          <w:lang w:val="en-US"/>
        </w:rPr>
        <w:t xml:space="preserve">Author: </w:t>
      </w:r>
      <w:r w:rsidRPr="007C6415">
        <w:rPr>
          <w:b/>
          <w:lang w:val="en-US"/>
        </w:rPr>
        <w:tab/>
      </w:r>
      <w:bookmarkStart w:id="4" w:name="_Hlk148009206"/>
      <w:r w:rsidRPr="007C6415">
        <w:rPr>
          <w:bCs/>
          <w:lang w:val="en-US"/>
        </w:rPr>
        <w:t>Jan Nalivaika</w:t>
      </w:r>
      <w:bookmarkEnd w:id="4"/>
      <w:r w:rsidRPr="007C6415">
        <w:rPr>
          <w:b/>
          <w:lang w:val="en-US"/>
        </w:rPr>
        <w:tab/>
      </w:r>
      <w:del w:id="5" w:author="Ludwig Siebert" w:date="2023-10-09T10:09:00Z">
        <w:r w:rsidRPr="007C6415" w:rsidDel="00FA4C98">
          <w:rPr>
            <w:b/>
            <w:lang w:val="en-US"/>
          </w:rPr>
          <w:tab/>
        </w:r>
      </w:del>
      <w:r w:rsidRPr="007C6415">
        <w:rPr>
          <w:b/>
          <w:lang w:val="en-US"/>
        </w:rPr>
        <w:t xml:space="preserve">Supervisor: </w:t>
      </w:r>
      <w:ins w:id="6" w:author="Ludwig Siebert" w:date="2023-10-11T14:45:00Z">
        <w:r w:rsidR="00C55ADD">
          <w:rPr>
            <w:b/>
            <w:lang w:val="en-US"/>
          </w:rPr>
          <w:tab/>
        </w:r>
      </w:ins>
      <w:del w:id="7" w:author="Ludwig Siebert" w:date="2023-10-12T13:34:00Z">
        <w:r w:rsidRPr="007C6415" w:rsidDel="00D93874">
          <w:rPr>
            <w:bCs/>
            <w:lang w:val="en-US"/>
          </w:rPr>
          <w:delText xml:space="preserve">Prof. Dr.-Ing. </w:delText>
        </w:r>
        <w:r w:rsidRPr="00D93874" w:rsidDel="00D93874">
          <w:rPr>
            <w:bCs/>
            <w:lang w:val="en-US"/>
            <w:rPrChange w:id="8" w:author="Ludwig Siebert" w:date="2023-10-12T13:34:00Z">
              <w:rPr>
                <w:bCs/>
              </w:rPr>
            </w:rPrChange>
          </w:rPr>
          <w:delText>Zäh</w:delText>
        </w:r>
      </w:del>
      <w:bookmarkStart w:id="9" w:name="_Hlk148010298"/>
      <w:ins w:id="10" w:author="Ludwig Siebert" w:date="2023-10-12T13:34:00Z">
        <w:r w:rsidR="00D93874">
          <w:rPr>
            <w:bCs/>
            <w:lang w:val="en-US"/>
          </w:rPr>
          <w:t>Ludwig Siebert</w:t>
        </w:r>
      </w:ins>
      <w:bookmarkEnd w:id="9"/>
    </w:p>
    <w:p w14:paraId="32D677D3" w14:textId="68A298F7" w:rsidR="007C6415" w:rsidRPr="00D93874" w:rsidRDefault="007C6415" w:rsidP="007C6415">
      <w:pPr>
        <w:pStyle w:val="AufgabeAusgabe"/>
        <w:rPr>
          <w:lang w:val="en-US"/>
          <w:rPrChange w:id="11" w:author="Ludwig Siebert" w:date="2023-10-12T13:34:00Z">
            <w:rPr/>
          </w:rPrChange>
        </w:rPr>
      </w:pPr>
      <w:commentRangeStart w:id="12"/>
      <w:r w:rsidRPr="00D93874">
        <w:rPr>
          <w:b/>
          <w:lang w:val="en-US"/>
          <w:rPrChange w:id="13" w:author="Ludwig Siebert" w:date="2023-10-12T13:34:00Z">
            <w:rPr>
              <w:b/>
            </w:rPr>
          </w:rPrChange>
        </w:rPr>
        <w:t>Issue:</w:t>
      </w:r>
      <w:r w:rsidRPr="00D93874">
        <w:rPr>
          <w:lang w:val="en-US"/>
          <w:rPrChange w:id="14" w:author="Ludwig Siebert" w:date="2023-10-12T13:34:00Z">
            <w:rPr/>
          </w:rPrChange>
        </w:rPr>
        <w:tab/>
      </w:r>
      <w:bookmarkStart w:id="15" w:name="_Hlk148010304"/>
      <w:r w:rsidRPr="00D93874">
        <w:rPr>
          <w:lang w:val="en-US"/>
          <w:rPrChange w:id="16" w:author="Ludwig Siebert" w:date="2023-10-12T13:34:00Z">
            <w:rPr/>
          </w:rPrChange>
        </w:rPr>
        <w:t>01.10.2023</w:t>
      </w:r>
      <w:bookmarkEnd w:id="15"/>
      <w:r w:rsidRPr="00D93874">
        <w:rPr>
          <w:lang w:val="en-US"/>
          <w:rPrChange w:id="17" w:author="Ludwig Siebert" w:date="2023-10-12T13:34:00Z">
            <w:rPr/>
          </w:rPrChange>
        </w:rPr>
        <w:tab/>
      </w:r>
      <w:r w:rsidRPr="00D93874">
        <w:rPr>
          <w:b/>
          <w:lang w:val="en-US"/>
          <w:rPrChange w:id="18" w:author="Ludwig Siebert" w:date="2023-10-12T13:34:00Z">
            <w:rPr>
              <w:b/>
            </w:rPr>
          </w:rPrChange>
        </w:rPr>
        <w:t>Submission:</w:t>
      </w:r>
      <w:r w:rsidRPr="00D93874">
        <w:rPr>
          <w:lang w:val="en-US"/>
          <w:rPrChange w:id="19" w:author="Ludwig Siebert" w:date="2023-10-12T13:34:00Z">
            <w:rPr/>
          </w:rPrChange>
        </w:rPr>
        <w:tab/>
      </w:r>
      <w:bookmarkStart w:id="20" w:name="_Hlk148010310"/>
      <w:r w:rsidRPr="00D93874">
        <w:rPr>
          <w:lang w:val="en-US"/>
          <w:rPrChange w:id="21" w:author="Ludwig Siebert" w:date="2023-10-12T13:34:00Z">
            <w:rPr/>
          </w:rPrChange>
        </w:rPr>
        <w:t>3</w:t>
      </w:r>
      <w:r w:rsidR="00EA2479" w:rsidRPr="00D93874">
        <w:rPr>
          <w:lang w:val="en-US"/>
          <w:rPrChange w:id="22" w:author="Ludwig Siebert" w:date="2023-10-12T13:34:00Z">
            <w:rPr/>
          </w:rPrChange>
        </w:rPr>
        <w:t>1</w:t>
      </w:r>
      <w:r w:rsidRPr="00D93874">
        <w:rPr>
          <w:lang w:val="en-US"/>
          <w:rPrChange w:id="23" w:author="Ludwig Siebert" w:date="2023-10-12T13:34:00Z">
            <w:rPr/>
          </w:rPrChange>
        </w:rPr>
        <w:t>.03.2024</w:t>
      </w:r>
      <w:commentRangeEnd w:id="12"/>
      <w:r w:rsidR="00D93874">
        <w:rPr>
          <w:rStyle w:val="Kommentarzeichen"/>
        </w:rPr>
        <w:commentReference w:id="12"/>
      </w:r>
      <w:bookmarkEnd w:id="20"/>
    </w:p>
    <w:p w14:paraId="18011B6A" w14:textId="77777777" w:rsidR="007C6415" w:rsidRPr="00D93874" w:rsidRDefault="007C6415" w:rsidP="00B60FF0">
      <w:pPr>
        <w:spacing w:line="240" w:lineRule="auto"/>
        <w:rPr>
          <w:rFonts w:ascii="Arial" w:hAnsi="Arial" w:cs="Arial"/>
          <w:b/>
          <w:bCs/>
          <w:sz w:val="24"/>
          <w:szCs w:val="24"/>
          <w:u w:val="single"/>
          <w:lang w:val="en-US"/>
          <w:rPrChange w:id="24" w:author="Ludwig Siebert" w:date="2023-10-12T13:34:00Z">
            <w:rPr>
              <w:rFonts w:ascii="Arial" w:hAnsi="Arial" w:cs="Arial"/>
              <w:b/>
              <w:bCs/>
              <w:sz w:val="24"/>
              <w:szCs w:val="24"/>
              <w:u w:val="single"/>
            </w:rPr>
          </w:rPrChange>
        </w:rPr>
      </w:pPr>
    </w:p>
    <w:p w14:paraId="3DF0321C" w14:textId="00719344" w:rsidR="004379AF" w:rsidRPr="00D93874" w:rsidRDefault="004379AF">
      <w:pPr>
        <w:spacing w:line="240" w:lineRule="auto"/>
        <w:jc w:val="both"/>
        <w:rPr>
          <w:rFonts w:ascii="Arial" w:hAnsi="Arial" w:cs="Arial"/>
          <w:b/>
          <w:bCs/>
          <w:sz w:val="24"/>
          <w:szCs w:val="24"/>
          <w:u w:val="single"/>
          <w:lang w:val="en-US"/>
          <w:rPrChange w:id="25" w:author="Ludwig Siebert" w:date="2023-10-12T13:34:00Z">
            <w:rPr>
              <w:rFonts w:ascii="Arial" w:hAnsi="Arial" w:cs="Arial"/>
              <w:b/>
              <w:bCs/>
              <w:sz w:val="24"/>
              <w:szCs w:val="24"/>
              <w:u w:val="single"/>
            </w:rPr>
          </w:rPrChange>
        </w:rPr>
        <w:pPrChange w:id="26" w:author="Ludwig Siebert" w:date="2023-10-09T17:12:00Z">
          <w:pPr>
            <w:spacing w:line="240" w:lineRule="auto"/>
          </w:pPr>
        </w:pPrChange>
      </w:pPr>
      <w:r w:rsidRPr="00D93874">
        <w:rPr>
          <w:rFonts w:ascii="Arial" w:hAnsi="Arial" w:cs="Arial"/>
          <w:b/>
          <w:bCs/>
          <w:sz w:val="24"/>
          <w:szCs w:val="24"/>
          <w:u w:val="single"/>
          <w:lang w:val="en-US"/>
          <w:rPrChange w:id="27" w:author="Ludwig Siebert" w:date="2023-10-12T13:34:00Z">
            <w:rPr>
              <w:rFonts w:ascii="Arial" w:hAnsi="Arial" w:cs="Arial"/>
              <w:b/>
              <w:bCs/>
              <w:sz w:val="24"/>
              <w:szCs w:val="24"/>
              <w:u w:val="single"/>
            </w:rPr>
          </w:rPrChange>
        </w:rPr>
        <w:t>Title:</w:t>
      </w:r>
    </w:p>
    <w:p w14:paraId="26B01EF6" w14:textId="1B8D25C9" w:rsidR="00B60FF0" w:rsidRPr="004379AF" w:rsidDel="00853312" w:rsidRDefault="00B60FF0">
      <w:pPr>
        <w:spacing w:line="240" w:lineRule="auto"/>
        <w:jc w:val="both"/>
        <w:rPr>
          <w:del w:id="28" w:author="Ludwig Siebert" w:date="2023-10-09T17:13:00Z"/>
          <w:rFonts w:ascii="Arial" w:hAnsi="Arial" w:cs="Arial"/>
        </w:rPr>
        <w:pPrChange w:id="29" w:author="Ludwig Siebert" w:date="2023-10-09T17:12:00Z">
          <w:pPr>
            <w:spacing w:line="240" w:lineRule="auto"/>
          </w:pPr>
        </w:pPrChange>
      </w:pPr>
      <w:del w:id="30" w:author="Ludwig Siebert" w:date="2023-10-09T17:13:00Z">
        <w:r w:rsidRPr="004379AF" w:rsidDel="00853312">
          <w:rPr>
            <w:rFonts w:ascii="Arial" w:hAnsi="Arial" w:cs="Arial"/>
          </w:rPr>
          <w:delText xml:space="preserve">Entwicklung eines methodischen Ansatzes zur </w:delText>
        </w:r>
      </w:del>
      <w:del w:id="31" w:author="Ludwig Siebert" w:date="2023-10-06T09:13:00Z">
        <w:r w:rsidR="001A2BFE" w:rsidRPr="001A2BFE" w:rsidDel="008023C2">
          <w:rPr>
            <w:rFonts w:ascii="Arial" w:hAnsi="Arial" w:cs="Arial"/>
          </w:rPr>
          <w:delText>An</w:delText>
        </w:r>
        <w:r w:rsidR="001A2BFE" w:rsidDel="008023C2">
          <w:rPr>
            <w:rFonts w:ascii="Arial" w:hAnsi="Arial" w:cs="Arial"/>
          </w:rPr>
          <w:delText xml:space="preserve">alyze </w:delText>
        </w:r>
      </w:del>
      <w:del w:id="32" w:author="Ludwig Siebert" w:date="2023-10-09T17:13:00Z">
        <w:r w:rsidR="001A2BFE" w:rsidDel="00853312">
          <w:rPr>
            <w:rFonts w:ascii="Arial" w:hAnsi="Arial" w:cs="Arial"/>
          </w:rPr>
          <w:delText xml:space="preserve">von Prozessparametern und </w:delText>
        </w:r>
        <w:r w:rsidRPr="004379AF" w:rsidDel="00853312">
          <w:rPr>
            <w:rFonts w:ascii="Arial" w:hAnsi="Arial" w:cs="Arial"/>
          </w:rPr>
          <w:delText xml:space="preserve">Optimierung von </w:delText>
        </w:r>
        <w:r w:rsidR="001A2BFE" w:rsidRPr="001A2BFE" w:rsidDel="00853312">
          <w:rPr>
            <w:rFonts w:ascii="Arial" w:hAnsi="Arial" w:cs="Arial"/>
          </w:rPr>
          <w:delText>Ra</w:delText>
        </w:r>
        <w:r w:rsidR="001A2BFE" w:rsidDel="00853312">
          <w:rPr>
            <w:rFonts w:ascii="Arial" w:hAnsi="Arial" w:cs="Arial"/>
          </w:rPr>
          <w:delText>ndbedingungen</w:delText>
        </w:r>
        <w:r w:rsidRPr="004379AF" w:rsidDel="00853312">
          <w:rPr>
            <w:rFonts w:ascii="Arial" w:hAnsi="Arial" w:cs="Arial"/>
          </w:rPr>
          <w:delText xml:space="preserve"> in Mutli-Achs-Roboterprogrammen</w:delText>
        </w:r>
      </w:del>
    </w:p>
    <w:p w14:paraId="4D8DF67F" w14:textId="72014ABD" w:rsidR="001A2BFE" w:rsidRDefault="001A2BFE">
      <w:pPr>
        <w:spacing w:line="240" w:lineRule="auto"/>
        <w:jc w:val="both"/>
        <w:rPr>
          <w:ins w:id="33" w:author="Ludwig Siebert" w:date="2023-10-09T17:12:00Z"/>
          <w:rFonts w:ascii="Arial" w:hAnsi="Arial" w:cs="Arial"/>
          <w:lang w:val="en-US"/>
        </w:rPr>
        <w:pPrChange w:id="34" w:author="Ludwig Siebert" w:date="2023-10-09T17:12:00Z">
          <w:pPr>
            <w:spacing w:line="240" w:lineRule="auto"/>
          </w:pPr>
        </w:pPrChange>
      </w:pPr>
      <w:bookmarkStart w:id="35" w:name="_Hlk148009192"/>
      <w:del w:id="36" w:author="Ludwig Siebert" w:date="2023-10-12T12:54:00Z">
        <w:r w:rsidRPr="001A2BFE" w:rsidDel="00FC5AAB">
          <w:rPr>
            <w:rFonts w:ascii="Arial" w:hAnsi="Arial" w:cs="Arial"/>
            <w:lang w:val="en-US"/>
          </w:rPr>
          <w:delText xml:space="preserve">Development of a </w:delText>
        </w:r>
      </w:del>
      <w:r>
        <w:rPr>
          <w:rFonts w:ascii="Arial" w:hAnsi="Arial" w:cs="Arial"/>
          <w:lang w:val="en-US"/>
        </w:rPr>
        <w:t>M</w:t>
      </w:r>
      <w:r w:rsidRPr="001A2BFE">
        <w:rPr>
          <w:rFonts w:ascii="Arial" w:hAnsi="Arial" w:cs="Arial"/>
          <w:lang w:val="en-US"/>
        </w:rPr>
        <w:t xml:space="preserve">ethodical </w:t>
      </w:r>
      <w:r>
        <w:rPr>
          <w:rFonts w:ascii="Arial" w:hAnsi="Arial" w:cs="Arial"/>
          <w:lang w:val="en-US"/>
        </w:rPr>
        <w:t>A</w:t>
      </w:r>
      <w:r w:rsidRPr="001A2BFE">
        <w:rPr>
          <w:rFonts w:ascii="Arial" w:hAnsi="Arial" w:cs="Arial"/>
          <w:lang w:val="en-US"/>
        </w:rPr>
        <w:t xml:space="preserve">pproach for </w:t>
      </w:r>
      <w:r>
        <w:rPr>
          <w:rFonts w:ascii="Arial" w:hAnsi="Arial" w:cs="Arial"/>
          <w:lang w:val="en-US"/>
        </w:rPr>
        <w:t>A</w:t>
      </w:r>
      <w:r w:rsidRPr="001A2BFE">
        <w:rPr>
          <w:rFonts w:ascii="Arial" w:hAnsi="Arial" w:cs="Arial"/>
          <w:lang w:val="en-US"/>
        </w:rPr>
        <w:t xml:space="preserve">nalyzing </w:t>
      </w:r>
      <w:r>
        <w:rPr>
          <w:rFonts w:ascii="Arial" w:hAnsi="Arial" w:cs="Arial"/>
          <w:lang w:val="en-US"/>
        </w:rPr>
        <w:t>P</w:t>
      </w:r>
      <w:r w:rsidRPr="001A2BFE">
        <w:rPr>
          <w:rFonts w:ascii="Arial" w:hAnsi="Arial" w:cs="Arial"/>
          <w:lang w:val="en-US"/>
        </w:rPr>
        <w:t xml:space="preserve">rocess </w:t>
      </w:r>
      <w:r>
        <w:rPr>
          <w:rFonts w:ascii="Arial" w:hAnsi="Arial" w:cs="Arial"/>
          <w:lang w:val="en-US"/>
        </w:rPr>
        <w:t>P</w:t>
      </w:r>
      <w:r w:rsidRPr="001A2BFE">
        <w:rPr>
          <w:rFonts w:ascii="Arial" w:hAnsi="Arial" w:cs="Arial"/>
          <w:lang w:val="en-US"/>
        </w:rPr>
        <w:t xml:space="preserve">arameters and </w:t>
      </w:r>
      <w:r>
        <w:rPr>
          <w:rFonts w:ascii="Arial" w:hAnsi="Arial" w:cs="Arial"/>
          <w:lang w:val="en-US"/>
        </w:rPr>
        <w:t>O</w:t>
      </w:r>
      <w:r w:rsidRPr="001A2BFE">
        <w:rPr>
          <w:rFonts w:ascii="Arial" w:hAnsi="Arial" w:cs="Arial"/>
          <w:lang w:val="en-US"/>
        </w:rPr>
        <w:t xml:space="preserve">ptimizing </w:t>
      </w:r>
      <w:r>
        <w:rPr>
          <w:rFonts w:ascii="Arial" w:hAnsi="Arial" w:cs="Arial"/>
          <w:lang w:val="en-US"/>
        </w:rPr>
        <w:t>B</w:t>
      </w:r>
      <w:r w:rsidRPr="001A2BFE">
        <w:rPr>
          <w:rFonts w:ascii="Arial" w:hAnsi="Arial" w:cs="Arial"/>
          <w:lang w:val="en-US"/>
        </w:rPr>
        <w:t xml:space="preserve">oundary </w:t>
      </w:r>
      <w:r>
        <w:rPr>
          <w:rFonts w:ascii="Arial" w:hAnsi="Arial" w:cs="Arial"/>
          <w:lang w:val="en-US"/>
        </w:rPr>
        <w:t>C</w:t>
      </w:r>
      <w:r w:rsidRPr="001A2BFE">
        <w:rPr>
          <w:rFonts w:ascii="Arial" w:hAnsi="Arial" w:cs="Arial"/>
          <w:lang w:val="en-US"/>
        </w:rPr>
        <w:t xml:space="preserve">onditions in </w:t>
      </w:r>
      <w:proofErr w:type="spellStart"/>
      <w:r>
        <w:rPr>
          <w:rFonts w:ascii="Arial" w:hAnsi="Arial" w:cs="Arial"/>
          <w:lang w:val="en-US"/>
        </w:rPr>
        <w:t>M</w:t>
      </w:r>
      <w:r w:rsidRPr="001A2BFE">
        <w:rPr>
          <w:rFonts w:ascii="Arial" w:hAnsi="Arial" w:cs="Arial"/>
          <w:lang w:val="en-US"/>
        </w:rPr>
        <w:t>utli</w:t>
      </w:r>
      <w:proofErr w:type="spellEnd"/>
      <w:r w:rsidRPr="001A2BFE">
        <w:rPr>
          <w:rFonts w:ascii="Arial" w:hAnsi="Arial" w:cs="Arial"/>
          <w:lang w:val="en-US"/>
        </w:rPr>
        <w:t>-</w:t>
      </w:r>
      <w:r>
        <w:rPr>
          <w:rFonts w:ascii="Arial" w:hAnsi="Arial" w:cs="Arial"/>
          <w:lang w:val="en-US"/>
        </w:rPr>
        <w:t>A</w:t>
      </w:r>
      <w:r w:rsidRPr="001A2BFE">
        <w:rPr>
          <w:rFonts w:ascii="Arial" w:hAnsi="Arial" w:cs="Arial"/>
          <w:lang w:val="en-US"/>
        </w:rPr>
        <w:t xml:space="preserve">xis </w:t>
      </w:r>
      <w:r>
        <w:rPr>
          <w:rFonts w:ascii="Arial" w:hAnsi="Arial" w:cs="Arial"/>
          <w:lang w:val="en-US"/>
        </w:rPr>
        <w:t>R</w:t>
      </w:r>
      <w:r w:rsidRPr="001A2BFE">
        <w:rPr>
          <w:rFonts w:ascii="Arial" w:hAnsi="Arial" w:cs="Arial"/>
          <w:lang w:val="en-US"/>
        </w:rPr>
        <w:t xml:space="preserve">obot </w:t>
      </w:r>
      <w:r>
        <w:rPr>
          <w:rFonts w:ascii="Arial" w:hAnsi="Arial" w:cs="Arial"/>
          <w:lang w:val="en-US"/>
        </w:rPr>
        <w:t>P</w:t>
      </w:r>
      <w:r w:rsidRPr="001A2BFE">
        <w:rPr>
          <w:rFonts w:ascii="Arial" w:hAnsi="Arial" w:cs="Arial"/>
          <w:lang w:val="en-US"/>
        </w:rPr>
        <w:t>rograms</w:t>
      </w:r>
      <w:del w:id="37" w:author="Ludwig Siebert" w:date="2023-10-11T14:46:00Z">
        <w:r w:rsidRPr="001A2BFE" w:rsidDel="00C55ADD">
          <w:rPr>
            <w:rFonts w:ascii="Arial" w:hAnsi="Arial" w:cs="Arial"/>
            <w:lang w:val="en-US"/>
          </w:rPr>
          <w:delText>.</w:delText>
        </w:r>
      </w:del>
    </w:p>
    <w:bookmarkEnd w:id="35"/>
    <w:p w14:paraId="10EF6032" w14:textId="0623E2A1" w:rsidR="00853312" w:rsidRPr="004379AF" w:rsidRDefault="00FC5AAB" w:rsidP="00853312">
      <w:pPr>
        <w:spacing w:line="240" w:lineRule="auto"/>
        <w:jc w:val="both"/>
        <w:rPr>
          <w:ins w:id="38" w:author="Ludwig Siebert" w:date="2023-10-09T17:13:00Z"/>
          <w:rFonts w:ascii="Arial" w:hAnsi="Arial" w:cs="Arial"/>
        </w:rPr>
      </w:pPr>
      <w:ins w:id="39" w:author="Ludwig Siebert" w:date="2023-10-12T12:54:00Z">
        <w:r>
          <w:rPr>
            <w:rFonts w:ascii="Arial" w:hAnsi="Arial" w:cs="Arial"/>
          </w:rPr>
          <w:t>Methodischer</w:t>
        </w:r>
      </w:ins>
      <w:ins w:id="40" w:author="Ludwig Siebert" w:date="2023-10-09T17:13:00Z">
        <w:r w:rsidR="00853312" w:rsidRPr="004379AF">
          <w:rPr>
            <w:rFonts w:ascii="Arial" w:hAnsi="Arial" w:cs="Arial"/>
          </w:rPr>
          <w:t xml:space="preserve"> Ansatz zur </w:t>
        </w:r>
        <w:r w:rsidR="00853312" w:rsidRPr="001A2BFE">
          <w:rPr>
            <w:rFonts w:ascii="Arial" w:hAnsi="Arial" w:cs="Arial"/>
          </w:rPr>
          <w:t>An</w:t>
        </w:r>
        <w:r w:rsidR="00853312">
          <w:rPr>
            <w:rFonts w:ascii="Arial" w:hAnsi="Arial" w:cs="Arial"/>
          </w:rPr>
          <w:t xml:space="preserve">alyse von Prozessparametern und </w:t>
        </w:r>
        <w:r w:rsidR="00853312" w:rsidRPr="004379AF">
          <w:rPr>
            <w:rFonts w:ascii="Arial" w:hAnsi="Arial" w:cs="Arial"/>
          </w:rPr>
          <w:t xml:space="preserve">Optimierung von </w:t>
        </w:r>
        <w:r w:rsidR="00853312" w:rsidRPr="001A2BFE">
          <w:rPr>
            <w:rFonts w:ascii="Arial" w:hAnsi="Arial" w:cs="Arial"/>
          </w:rPr>
          <w:t>Ra</w:t>
        </w:r>
        <w:r w:rsidR="00853312">
          <w:rPr>
            <w:rFonts w:ascii="Arial" w:hAnsi="Arial" w:cs="Arial"/>
          </w:rPr>
          <w:t>ndbedingungen</w:t>
        </w:r>
        <w:r w:rsidR="00853312" w:rsidRPr="004379AF">
          <w:rPr>
            <w:rFonts w:ascii="Arial" w:hAnsi="Arial" w:cs="Arial"/>
          </w:rPr>
          <w:t xml:space="preserve"> in Mutli-Achs-Roboterprogrammen</w:t>
        </w:r>
      </w:ins>
    </w:p>
    <w:p w14:paraId="37B301A0" w14:textId="77777777" w:rsidR="00853312" w:rsidRPr="00853312" w:rsidRDefault="00853312">
      <w:pPr>
        <w:spacing w:line="240" w:lineRule="auto"/>
        <w:jc w:val="both"/>
        <w:rPr>
          <w:rFonts w:ascii="Arial" w:hAnsi="Arial" w:cs="Arial"/>
          <w:rPrChange w:id="41" w:author="Ludwig Siebert" w:date="2023-10-09T17:13:00Z">
            <w:rPr>
              <w:rFonts w:ascii="Arial" w:hAnsi="Arial" w:cs="Arial"/>
              <w:lang w:val="en-US"/>
            </w:rPr>
          </w:rPrChange>
        </w:rPr>
        <w:pPrChange w:id="42" w:author="Ludwig Siebert" w:date="2023-10-09T17:12:00Z">
          <w:pPr>
            <w:spacing w:line="240" w:lineRule="auto"/>
          </w:pPr>
        </w:pPrChange>
      </w:pPr>
    </w:p>
    <w:p w14:paraId="4BEDCED4" w14:textId="259483B8" w:rsidR="004379AF" w:rsidRPr="004379AF" w:rsidRDefault="004379AF">
      <w:pPr>
        <w:spacing w:line="240" w:lineRule="auto"/>
        <w:jc w:val="both"/>
        <w:rPr>
          <w:rFonts w:ascii="Arial" w:hAnsi="Arial" w:cs="Arial"/>
          <w:b/>
          <w:bCs/>
          <w:u w:val="single"/>
          <w:lang w:val="en-US"/>
        </w:rPr>
        <w:pPrChange w:id="43" w:author="Ludwig Siebert" w:date="2023-10-09T17:12:00Z">
          <w:pPr>
            <w:spacing w:line="240" w:lineRule="auto"/>
          </w:pPr>
        </w:pPrChange>
      </w:pPr>
      <w:r w:rsidRPr="004379AF">
        <w:rPr>
          <w:rFonts w:ascii="Arial" w:hAnsi="Arial" w:cs="Arial"/>
          <w:b/>
          <w:bCs/>
          <w:u w:val="single"/>
          <w:lang w:val="en-US"/>
        </w:rPr>
        <w:t>Initial situation</w:t>
      </w:r>
      <w:r>
        <w:rPr>
          <w:rFonts w:ascii="Arial" w:hAnsi="Arial" w:cs="Arial"/>
          <w:b/>
          <w:bCs/>
          <w:u w:val="single"/>
          <w:lang w:val="en-US"/>
        </w:rPr>
        <w:t>:</w:t>
      </w:r>
    </w:p>
    <w:p w14:paraId="20097972" w14:textId="347BCA7C" w:rsidR="00B60FF0" w:rsidRPr="004379AF" w:rsidDel="008E539A" w:rsidRDefault="00B60FF0">
      <w:pPr>
        <w:jc w:val="both"/>
        <w:rPr>
          <w:del w:id="44" w:author="Ludwig Siebert" w:date="2023-10-12T13:53:00Z"/>
          <w:rFonts w:ascii="Arial" w:hAnsi="Arial" w:cs="Arial"/>
          <w:lang w:val="en-US"/>
        </w:rPr>
        <w:pPrChange w:id="45" w:author="Ludwig Siebert" w:date="2023-10-09T17:12:00Z">
          <w:pPr/>
        </w:pPrChange>
      </w:pPr>
      <w:bookmarkStart w:id="46" w:name="_Hlk148010345"/>
      <w:r w:rsidRPr="004379AF">
        <w:rPr>
          <w:rFonts w:ascii="Arial" w:hAnsi="Arial" w:cs="Arial"/>
          <w:lang w:val="en-US"/>
        </w:rPr>
        <w:t xml:space="preserve">Computer-aided manufacturing (CAM) is used to automatically generate tool paths for </w:t>
      </w:r>
      <w:r w:rsidR="000738CA">
        <w:rPr>
          <w:rFonts w:ascii="Arial" w:hAnsi="Arial" w:cs="Arial"/>
          <w:lang w:val="en-US"/>
        </w:rPr>
        <w:t>c</w:t>
      </w:r>
      <w:r w:rsidR="000738CA" w:rsidRPr="000738CA">
        <w:rPr>
          <w:rFonts w:ascii="Arial" w:hAnsi="Arial" w:cs="Arial"/>
          <w:lang w:val="en-US"/>
        </w:rPr>
        <w:t xml:space="preserve">omputer </w:t>
      </w:r>
      <w:del w:id="47" w:author="Ludwig Siebert" w:date="2023-10-05T16:48:00Z">
        <w:r w:rsidR="000738CA" w:rsidRPr="000738CA" w:rsidDel="00B24717">
          <w:rPr>
            <w:rFonts w:ascii="Arial" w:hAnsi="Arial" w:cs="Arial"/>
            <w:lang w:val="en-US"/>
          </w:rPr>
          <w:delText xml:space="preserve">numerical </w:delText>
        </w:r>
      </w:del>
      <w:ins w:id="48" w:author="Ludwig Siebert" w:date="2023-10-05T16:48:00Z">
        <w:r w:rsidR="00B24717">
          <w:rPr>
            <w:rFonts w:ascii="Arial" w:hAnsi="Arial" w:cs="Arial"/>
            <w:lang w:val="en-US"/>
          </w:rPr>
          <w:t>numerically</w:t>
        </w:r>
        <w:r w:rsidR="00B24717" w:rsidRPr="000738CA">
          <w:rPr>
            <w:rFonts w:ascii="Arial" w:hAnsi="Arial" w:cs="Arial"/>
            <w:lang w:val="en-US"/>
          </w:rPr>
          <w:t xml:space="preserve"> </w:t>
        </w:r>
      </w:ins>
      <w:r w:rsidR="000738CA" w:rsidRPr="000738CA">
        <w:rPr>
          <w:rFonts w:ascii="Arial" w:hAnsi="Arial" w:cs="Arial"/>
          <w:lang w:val="en-US"/>
        </w:rPr>
        <w:t>control</w:t>
      </w:r>
      <w:r w:rsidR="000738CA">
        <w:rPr>
          <w:rFonts w:ascii="Arial" w:hAnsi="Arial" w:cs="Arial"/>
          <w:lang w:val="en-US"/>
        </w:rPr>
        <w:t>led</w:t>
      </w:r>
      <w:r w:rsidR="000738CA" w:rsidRPr="000738CA">
        <w:rPr>
          <w:rFonts w:ascii="Arial" w:hAnsi="Arial" w:cs="Arial"/>
          <w:lang w:val="en-US"/>
        </w:rPr>
        <w:t xml:space="preserve"> </w:t>
      </w:r>
      <w:r w:rsidR="003A64AC">
        <w:rPr>
          <w:rFonts w:ascii="Arial" w:hAnsi="Arial" w:cs="Arial"/>
          <w:lang w:val="en-US"/>
        </w:rPr>
        <w:t>(CNC) machines</w:t>
      </w:r>
      <w:r w:rsidRPr="004379AF">
        <w:rPr>
          <w:rFonts w:ascii="Arial" w:hAnsi="Arial" w:cs="Arial"/>
          <w:lang w:val="en-US"/>
        </w:rPr>
        <w:t xml:space="preserve">. The CAM software considers the models of the </w:t>
      </w:r>
      <w:del w:id="49" w:author="Ludwig Siebert" w:date="2023-10-09T17:34:00Z">
        <w:r w:rsidRPr="004379AF" w:rsidDel="007B0C06">
          <w:rPr>
            <w:rFonts w:ascii="Arial" w:hAnsi="Arial" w:cs="Arial"/>
            <w:lang w:val="en-US"/>
          </w:rPr>
          <w:delText xml:space="preserve">blank </w:delText>
        </w:r>
      </w:del>
      <w:ins w:id="50" w:author="Ludwig Siebert" w:date="2023-10-09T17:34:00Z">
        <w:r w:rsidR="007B0C06">
          <w:rPr>
            <w:rFonts w:ascii="Arial" w:hAnsi="Arial" w:cs="Arial"/>
            <w:lang w:val="en-US"/>
          </w:rPr>
          <w:t>raw</w:t>
        </w:r>
        <w:r w:rsidR="007B0C06" w:rsidRPr="004379AF">
          <w:rPr>
            <w:rFonts w:ascii="Arial" w:hAnsi="Arial" w:cs="Arial"/>
            <w:lang w:val="en-US"/>
          </w:rPr>
          <w:t xml:space="preserve"> </w:t>
        </w:r>
      </w:ins>
      <w:r w:rsidRPr="004379AF">
        <w:rPr>
          <w:rFonts w:ascii="Arial" w:hAnsi="Arial" w:cs="Arial"/>
          <w:lang w:val="en-US"/>
        </w:rPr>
        <w:t>and finished part</w:t>
      </w:r>
      <w:del w:id="51" w:author="Ludwig Siebert" w:date="2023-10-12T12:55:00Z">
        <w:r w:rsidRPr="004379AF" w:rsidDel="00FC5AAB">
          <w:rPr>
            <w:rFonts w:ascii="Arial" w:hAnsi="Arial" w:cs="Arial"/>
            <w:lang w:val="en-US"/>
          </w:rPr>
          <w:delText>,</w:delText>
        </w:r>
      </w:del>
      <w:r w:rsidRPr="004379AF">
        <w:rPr>
          <w:rFonts w:ascii="Arial" w:hAnsi="Arial" w:cs="Arial"/>
          <w:lang w:val="en-US"/>
        </w:rPr>
        <w:t xml:space="preserve"> as well as </w:t>
      </w:r>
      <w:ins w:id="52" w:author="Ludwig Siebert" w:date="2023-10-05T16:48:00Z">
        <w:r w:rsidR="00B24717">
          <w:rPr>
            <w:rFonts w:ascii="Arial" w:hAnsi="Arial" w:cs="Arial"/>
            <w:lang w:val="en-US"/>
          </w:rPr>
          <w:t xml:space="preserve">the </w:t>
        </w:r>
      </w:ins>
      <w:r w:rsidRPr="004379AF">
        <w:rPr>
          <w:rFonts w:ascii="Arial" w:hAnsi="Arial" w:cs="Arial"/>
          <w:lang w:val="en-US"/>
        </w:rPr>
        <w:t xml:space="preserve">constraints of the machine, the </w:t>
      </w:r>
      <w:r w:rsidR="003A64AC" w:rsidRPr="004379AF">
        <w:rPr>
          <w:rFonts w:ascii="Arial" w:hAnsi="Arial" w:cs="Arial"/>
          <w:lang w:val="en-US"/>
        </w:rPr>
        <w:t>tools</w:t>
      </w:r>
      <w:ins w:id="53" w:author="Ludwig Siebert" w:date="2023-10-12T12:55:00Z">
        <w:r w:rsidR="00FC5AAB">
          <w:rPr>
            <w:rFonts w:ascii="Arial" w:hAnsi="Arial" w:cs="Arial"/>
            <w:lang w:val="en-US"/>
          </w:rPr>
          <w:t>,</w:t>
        </w:r>
      </w:ins>
      <w:r w:rsidRPr="004379AF">
        <w:rPr>
          <w:rFonts w:ascii="Arial" w:hAnsi="Arial" w:cs="Arial"/>
          <w:lang w:val="en-US"/>
        </w:rPr>
        <w:t xml:space="preserve"> and the manufacturing technology. Together with user-configurable parameters, tool paths for 3-axis, 5-axis</w:t>
      </w:r>
      <w:ins w:id="54" w:author="Ludwig Siebert" w:date="2023-10-12T12:55:00Z">
        <w:r w:rsidR="00FC5AAB">
          <w:rPr>
            <w:rFonts w:ascii="Arial" w:hAnsi="Arial" w:cs="Arial"/>
            <w:lang w:val="en-US"/>
          </w:rPr>
          <w:t>,</w:t>
        </w:r>
      </w:ins>
      <w:r w:rsidRPr="004379AF">
        <w:rPr>
          <w:rFonts w:ascii="Arial" w:hAnsi="Arial" w:cs="Arial"/>
          <w:lang w:val="en-US"/>
        </w:rPr>
        <w:t xml:space="preserve"> and robot-based machine tools are gen</w:t>
      </w:r>
      <w:bookmarkStart w:id="55" w:name="_GoBack"/>
      <w:bookmarkEnd w:id="55"/>
      <w:r w:rsidRPr="004379AF">
        <w:rPr>
          <w:rFonts w:ascii="Arial" w:hAnsi="Arial" w:cs="Arial"/>
          <w:lang w:val="en-US"/>
        </w:rPr>
        <w:t>erated.</w:t>
      </w:r>
    </w:p>
    <w:p w14:paraId="5F81912F" w14:textId="058B6980" w:rsidR="00B60FF0" w:rsidRPr="004379AF" w:rsidRDefault="008E539A">
      <w:pPr>
        <w:jc w:val="both"/>
        <w:rPr>
          <w:rFonts w:ascii="Arial" w:hAnsi="Arial" w:cs="Arial"/>
          <w:lang w:val="en-US"/>
        </w:rPr>
        <w:pPrChange w:id="56" w:author="Ludwig Siebert" w:date="2023-10-09T17:12:00Z">
          <w:pPr/>
        </w:pPrChange>
      </w:pPr>
      <w:ins w:id="57" w:author="Ludwig Siebert" w:date="2023-10-12T13:53:00Z">
        <w:r>
          <w:rPr>
            <w:rFonts w:ascii="Arial" w:hAnsi="Arial" w:cs="Arial"/>
            <w:lang w:val="en-US"/>
          </w:rPr>
          <w:t xml:space="preserve"> </w:t>
        </w:r>
      </w:ins>
      <w:r w:rsidR="00B60FF0" w:rsidRPr="004379AF">
        <w:rPr>
          <w:rFonts w:ascii="Arial" w:hAnsi="Arial" w:cs="Arial"/>
          <w:lang w:val="en-US"/>
        </w:rPr>
        <w:t>The growing demand for flexibility in machine tools</w:t>
      </w:r>
      <w:del w:id="58" w:author="Ludwig Siebert" w:date="2023-10-12T13:20:00Z">
        <w:r w:rsidR="00B60FF0" w:rsidRPr="004379AF" w:rsidDel="00726117">
          <w:rPr>
            <w:rFonts w:ascii="Arial" w:hAnsi="Arial" w:cs="Arial"/>
            <w:lang w:val="en-US"/>
          </w:rPr>
          <w:delText xml:space="preserve"> </w:delText>
        </w:r>
      </w:del>
      <w:ins w:id="59" w:author="Ludwig Siebert" w:date="2023-10-12T13:20:00Z">
        <w:r w:rsidR="00726117">
          <w:rPr>
            <w:rFonts w:ascii="Arial" w:hAnsi="Arial" w:cs="Arial"/>
            <w:lang w:val="en-US"/>
          </w:rPr>
          <w:t xml:space="preserve">, </w:t>
        </w:r>
      </w:ins>
      <w:del w:id="60" w:author="Ludwig Siebert" w:date="2023-10-12T13:20:00Z">
        <w:r w:rsidR="00B60FF0" w:rsidRPr="004379AF" w:rsidDel="00726117">
          <w:rPr>
            <w:rFonts w:ascii="Arial" w:hAnsi="Arial" w:cs="Arial"/>
            <w:lang w:val="en-US"/>
          </w:rPr>
          <w:delText>(</w:delText>
        </w:r>
      </w:del>
      <w:del w:id="61" w:author="Ludwig Siebert" w:date="2023-10-12T13:21:00Z">
        <w:r w:rsidR="00B60FF0" w:rsidRPr="004379AF" w:rsidDel="00726117">
          <w:rPr>
            <w:rFonts w:ascii="Arial" w:hAnsi="Arial" w:cs="Arial"/>
            <w:lang w:val="en-US"/>
          </w:rPr>
          <w:delText>e.g.,</w:delText>
        </w:r>
      </w:del>
      <w:ins w:id="62" w:author="Ludwig Siebert" w:date="2023-10-12T13:21:00Z">
        <w:r w:rsidR="00726117">
          <w:rPr>
            <w:rFonts w:ascii="Arial" w:hAnsi="Arial" w:cs="Arial"/>
            <w:lang w:val="en-US"/>
          </w:rPr>
          <w:t>such as</w:t>
        </w:r>
      </w:ins>
      <w:r w:rsidR="00B60FF0" w:rsidRPr="004379AF">
        <w:rPr>
          <w:rFonts w:ascii="Arial" w:hAnsi="Arial" w:cs="Arial"/>
          <w:lang w:val="en-US"/>
        </w:rPr>
        <w:t xml:space="preserve"> the use of multiple manufacturing technologies in one machine or automated loading and unloading</w:t>
      </w:r>
      <w:ins w:id="63" w:author="Ludwig Siebert" w:date="2023-10-12T13:21:00Z">
        <w:r w:rsidR="00726117">
          <w:rPr>
            <w:rFonts w:ascii="Arial" w:hAnsi="Arial" w:cs="Arial"/>
            <w:lang w:val="en-US"/>
          </w:rPr>
          <w:t xml:space="preserve">, </w:t>
        </w:r>
      </w:ins>
      <w:del w:id="64" w:author="Ludwig Siebert" w:date="2023-10-12T13:21:00Z">
        <w:r w:rsidR="00B60FF0" w:rsidRPr="004379AF" w:rsidDel="00726117">
          <w:rPr>
            <w:rFonts w:ascii="Arial" w:hAnsi="Arial" w:cs="Arial"/>
            <w:lang w:val="en-US"/>
          </w:rPr>
          <w:delText xml:space="preserve">) </w:delText>
        </w:r>
      </w:del>
      <w:r w:rsidR="00B60FF0" w:rsidRPr="004379AF">
        <w:rPr>
          <w:rFonts w:ascii="Arial" w:hAnsi="Arial" w:cs="Arial"/>
          <w:lang w:val="en-US"/>
        </w:rPr>
        <w:t xml:space="preserve">has led to many machine tools </w:t>
      </w:r>
      <w:del w:id="65" w:author="Ludwig Siebert" w:date="2023-10-12T13:22:00Z">
        <w:r w:rsidR="00B60FF0" w:rsidRPr="004379AF" w:rsidDel="00726117">
          <w:rPr>
            <w:rFonts w:ascii="Arial" w:hAnsi="Arial" w:cs="Arial"/>
            <w:lang w:val="en-US"/>
          </w:rPr>
          <w:delText xml:space="preserve">having </w:delText>
        </w:r>
      </w:del>
      <w:ins w:id="66" w:author="Ludwig Siebert" w:date="2023-10-12T13:22:00Z">
        <w:r w:rsidR="00726117">
          <w:rPr>
            <w:rFonts w:ascii="Arial" w:hAnsi="Arial" w:cs="Arial"/>
            <w:lang w:val="en-US"/>
          </w:rPr>
          <w:t xml:space="preserve">being equipped with </w:t>
        </w:r>
      </w:ins>
      <w:r w:rsidR="00B60FF0" w:rsidRPr="004379AF">
        <w:rPr>
          <w:rFonts w:ascii="Arial" w:hAnsi="Arial" w:cs="Arial"/>
          <w:lang w:val="en-US"/>
        </w:rPr>
        <w:t>additional mechanical axes. Examples include robots mounted on linear axes and rotary-tilt tables.</w:t>
      </w:r>
    </w:p>
    <w:p w14:paraId="0B1F17C7" w14:textId="40746B86" w:rsidR="00B60FF0" w:rsidRPr="004379AF" w:rsidDel="008E539A" w:rsidRDefault="00B60FF0">
      <w:pPr>
        <w:jc w:val="both"/>
        <w:rPr>
          <w:del w:id="67" w:author="Ludwig Siebert" w:date="2023-10-12T13:53:00Z"/>
          <w:rFonts w:ascii="Arial" w:hAnsi="Arial" w:cs="Arial"/>
          <w:lang w:val="en-US"/>
        </w:rPr>
        <w:pPrChange w:id="68" w:author="Ludwig Siebert" w:date="2023-10-09T17:12:00Z">
          <w:pPr/>
        </w:pPrChange>
      </w:pPr>
      <w:r w:rsidRPr="004379AF">
        <w:rPr>
          <w:rFonts w:ascii="Arial" w:hAnsi="Arial" w:cs="Arial"/>
          <w:lang w:val="en-US"/>
        </w:rPr>
        <w:t xml:space="preserve">The tool paths created </w:t>
      </w:r>
      <w:del w:id="69" w:author="Ludwig Siebert" w:date="2023-10-12T12:55:00Z">
        <w:r w:rsidRPr="004379AF" w:rsidDel="00FC5AAB">
          <w:rPr>
            <w:rFonts w:ascii="Arial" w:hAnsi="Arial" w:cs="Arial"/>
            <w:lang w:val="en-US"/>
          </w:rPr>
          <w:delText xml:space="preserve">in </w:delText>
        </w:r>
      </w:del>
      <w:ins w:id="70" w:author="Ludwig Siebert" w:date="2023-10-12T12:56:00Z">
        <w:r w:rsidR="00FC5AAB">
          <w:rPr>
            <w:rFonts w:ascii="Arial" w:hAnsi="Arial" w:cs="Arial"/>
            <w:lang w:val="en-US"/>
          </w:rPr>
          <w:t>in</w:t>
        </w:r>
      </w:ins>
      <w:ins w:id="71" w:author="Ludwig Siebert" w:date="2023-10-12T12:55:00Z">
        <w:r w:rsidR="00FC5AAB" w:rsidRPr="004379AF">
          <w:rPr>
            <w:rFonts w:ascii="Arial" w:hAnsi="Arial" w:cs="Arial"/>
            <w:lang w:val="en-US"/>
          </w:rPr>
          <w:t xml:space="preserve"> </w:t>
        </w:r>
      </w:ins>
      <w:r w:rsidRPr="004379AF">
        <w:rPr>
          <w:rFonts w:ascii="Arial" w:hAnsi="Arial" w:cs="Arial"/>
          <w:lang w:val="en-US"/>
        </w:rPr>
        <w:t>CAM</w:t>
      </w:r>
      <w:ins w:id="72" w:author="Ludwig Siebert" w:date="2023-10-12T12:56:00Z">
        <w:r w:rsidR="00FC5AAB">
          <w:rPr>
            <w:rFonts w:ascii="Arial" w:hAnsi="Arial" w:cs="Arial"/>
            <w:lang w:val="en-US"/>
          </w:rPr>
          <w:t xml:space="preserve"> programs</w:t>
        </w:r>
      </w:ins>
      <w:r w:rsidRPr="004379AF">
        <w:rPr>
          <w:rFonts w:ascii="Arial" w:hAnsi="Arial" w:cs="Arial"/>
          <w:lang w:val="en-US"/>
        </w:rPr>
        <w:t xml:space="preserve"> are usually defined </w:t>
      </w:r>
      <w:del w:id="73" w:author="Ludwig Siebert" w:date="2023-10-12T12:56:00Z">
        <w:r w:rsidRPr="004379AF" w:rsidDel="00FC5AAB">
          <w:rPr>
            <w:rFonts w:ascii="Arial" w:hAnsi="Arial" w:cs="Arial"/>
            <w:lang w:val="en-US"/>
          </w:rPr>
          <w:delText xml:space="preserve">in </w:delText>
        </w:r>
      </w:del>
      <w:ins w:id="74" w:author="Ludwig Siebert" w:date="2023-10-12T12:56:00Z">
        <w:r w:rsidR="00FC5AAB">
          <w:rPr>
            <w:rFonts w:ascii="Arial" w:hAnsi="Arial" w:cs="Arial"/>
            <w:lang w:val="en-US"/>
          </w:rPr>
          <w:t>by</w:t>
        </w:r>
        <w:r w:rsidR="00FC5AAB" w:rsidRPr="004379AF">
          <w:rPr>
            <w:rFonts w:ascii="Arial" w:hAnsi="Arial" w:cs="Arial"/>
            <w:lang w:val="en-US"/>
          </w:rPr>
          <w:t xml:space="preserve"> </w:t>
        </w:r>
      </w:ins>
      <w:del w:id="75" w:author="Ludwig Siebert" w:date="2023-10-11T14:47:00Z">
        <w:r w:rsidRPr="004379AF" w:rsidDel="00C55ADD">
          <w:rPr>
            <w:rFonts w:ascii="Arial" w:hAnsi="Arial" w:cs="Arial"/>
            <w:lang w:val="en-US"/>
          </w:rPr>
          <w:delText xml:space="preserve">5 </w:delText>
        </w:r>
      </w:del>
      <w:ins w:id="76" w:author="Ludwig Siebert" w:date="2023-10-11T14:47:00Z">
        <w:r w:rsidR="00C55ADD">
          <w:rPr>
            <w:rFonts w:ascii="Arial" w:hAnsi="Arial" w:cs="Arial"/>
            <w:lang w:val="en-US"/>
          </w:rPr>
          <w:t>five</w:t>
        </w:r>
        <w:r w:rsidR="00C55ADD" w:rsidRPr="004379AF">
          <w:rPr>
            <w:rFonts w:ascii="Arial" w:hAnsi="Arial" w:cs="Arial"/>
            <w:lang w:val="en-US"/>
          </w:rPr>
          <w:t xml:space="preserve"> </w:t>
        </w:r>
      </w:ins>
      <w:r w:rsidRPr="004379AF">
        <w:rPr>
          <w:rFonts w:ascii="Arial" w:hAnsi="Arial" w:cs="Arial"/>
          <w:lang w:val="en-US"/>
        </w:rPr>
        <w:t>degrees of freedom. The first three are the translational axes X, Y</w:t>
      </w:r>
      <w:ins w:id="77" w:author="Ludwig Siebert" w:date="2023-10-12T12:57:00Z">
        <w:r w:rsidR="00FC5AAB">
          <w:rPr>
            <w:rFonts w:ascii="Arial" w:hAnsi="Arial" w:cs="Arial"/>
            <w:lang w:val="en-US"/>
          </w:rPr>
          <w:t>,</w:t>
        </w:r>
      </w:ins>
      <w:r w:rsidRPr="004379AF">
        <w:rPr>
          <w:rFonts w:ascii="Arial" w:hAnsi="Arial" w:cs="Arial"/>
          <w:lang w:val="en-US"/>
        </w:rPr>
        <w:t xml:space="preserve"> and Z. The tilting and inclining of the tool are defined by the A</w:t>
      </w:r>
      <w:ins w:id="78" w:author="Ludwig Siebert" w:date="2023-10-12T12:57:00Z">
        <w:r w:rsidR="00FC5AAB">
          <w:rPr>
            <w:rFonts w:ascii="Arial" w:hAnsi="Arial" w:cs="Arial"/>
            <w:lang w:val="en-US"/>
          </w:rPr>
          <w:t>-</w:t>
        </w:r>
      </w:ins>
      <w:r w:rsidRPr="004379AF">
        <w:rPr>
          <w:rFonts w:ascii="Arial" w:hAnsi="Arial" w:cs="Arial"/>
          <w:lang w:val="en-US"/>
        </w:rPr>
        <w:t xml:space="preserve"> and B</w:t>
      </w:r>
      <w:ins w:id="79" w:author="Ludwig Siebert" w:date="2023-10-12T12:57:00Z">
        <w:r w:rsidR="00FC5AAB">
          <w:rPr>
            <w:rFonts w:ascii="Arial" w:hAnsi="Arial" w:cs="Arial"/>
            <w:lang w:val="en-US"/>
          </w:rPr>
          <w:t>-</w:t>
        </w:r>
      </w:ins>
      <w:del w:id="80" w:author="Ludwig Siebert" w:date="2023-10-12T12:57:00Z">
        <w:r w:rsidRPr="004379AF" w:rsidDel="00FC5AAB">
          <w:rPr>
            <w:rFonts w:ascii="Arial" w:hAnsi="Arial" w:cs="Arial"/>
            <w:lang w:val="en-US"/>
          </w:rPr>
          <w:delText xml:space="preserve"> </w:delText>
        </w:r>
      </w:del>
      <w:r w:rsidRPr="004379AF">
        <w:rPr>
          <w:rFonts w:ascii="Arial" w:hAnsi="Arial" w:cs="Arial"/>
          <w:lang w:val="en-US"/>
        </w:rPr>
        <w:t>axes. Occasionally</w:t>
      </w:r>
      <w:ins w:id="81" w:author="Ludwig Siebert" w:date="2023-10-12T12:57:00Z">
        <w:r w:rsidR="00FC5AAB">
          <w:rPr>
            <w:rFonts w:ascii="Arial" w:hAnsi="Arial" w:cs="Arial"/>
            <w:lang w:val="en-US"/>
          </w:rPr>
          <w:t>,</w:t>
        </w:r>
      </w:ins>
      <w:r w:rsidRPr="004379AF">
        <w:rPr>
          <w:rFonts w:ascii="Arial" w:hAnsi="Arial" w:cs="Arial"/>
          <w:lang w:val="en-US"/>
        </w:rPr>
        <w:t xml:space="preserve"> an additional rotation of the tool (C-axis) around the Z-axis (e.g., for dragging a </w:t>
      </w:r>
      <w:r w:rsidRPr="007D5424">
        <w:rPr>
          <w:rFonts w:ascii="Arial" w:hAnsi="Arial" w:cs="Arial"/>
          <w:shd w:val="clear" w:color="auto" w:fill="FFFFFF"/>
          <w:lang w:val="en-US"/>
          <w:rPrChange w:id="82" w:author="Ludwig Siebert" w:date="2023-10-09T17:07:00Z">
            <w:rPr>
              <w:rFonts w:ascii="Arial" w:hAnsi="Arial" w:cs="Arial"/>
              <w:shd w:val="clear" w:color="auto" w:fill="FFFFFF"/>
            </w:rPr>
          </w:rPrChange>
        </w:rPr>
        <w:t>swivel knife</w:t>
      </w:r>
      <w:r w:rsidRPr="004379AF">
        <w:rPr>
          <w:rFonts w:ascii="Arial" w:hAnsi="Arial" w:cs="Arial"/>
          <w:lang w:val="en-US"/>
        </w:rPr>
        <w:t xml:space="preserve">) is </w:t>
      </w:r>
      <w:r w:rsidR="003A64AC">
        <w:rPr>
          <w:rFonts w:ascii="Arial" w:hAnsi="Arial" w:cs="Arial"/>
          <w:lang w:val="en-US"/>
        </w:rPr>
        <w:t>defined</w:t>
      </w:r>
      <w:r w:rsidRPr="004379AF">
        <w:rPr>
          <w:rFonts w:ascii="Arial" w:hAnsi="Arial" w:cs="Arial"/>
          <w:lang w:val="en-US"/>
        </w:rPr>
        <w:t>.</w:t>
      </w:r>
    </w:p>
    <w:p w14:paraId="28EE8F5E" w14:textId="4953B681" w:rsidR="004A221B" w:rsidRPr="000738CA" w:rsidRDefault="008E539A">
      <w:pPr>
        <w:jc w:val="both"/>
        <w:rPr>
          <w:rFonts w:ascii="Arial" w:hAnsi="Arial" w:cs="Arial"/>
          <w:color w:val="00B050"/>
          <w:lang w:val="en-US"/>
        </w:rPr>
        <w:pPrChange w:id="83" w:author="Ludwig Siebert" w:date="2023-10-09T17:12:00Z">
          <w:pPr/>
        </w:pPrChange>
      </w:pPr>
      <w:ins w:id="84" w:author="Ludwig Siebert" w:date="2023-10-12T13:53:00Z">
        <w:r>
          <w:rPr>
            <w:rFonts w:ascii="Arial" w:hAnsi="Arial" w:cs="Arial"/>
            <w:lang w:val="en-US"/>
          </w:rPr>
          <w:t xml:space="preserve"> </w:t>
        </w:r>
      </w:ins>
      <w:ins w:id="85" w:author="Ludwig Siebert" w:date="2023-10-11T14:51:00Z">
        <w:r w:rsidR="00C55ADD" w:rsidRPr="00C55ADD">
          <w:rPr>
            <w:rFonts w:ascii="Arial" w:hAnsi="Arial" w:cs="Arial"/>
            <w:lang w:val="en-US"/>
          </w:rPr>
          <w:t>Machines with more degrees of freedom than those limited by the toolpath often need user-defined constraints. These constraints are necessary to fully specify the movements of the machine axes.</w:t>
        </w:r>
        <w:r w:rsidR="00C55ADD">
          <w:rPr>
            <w:rFonts w:ascii="Arial" w:hAnsi="Arial" w:cs="Arial"/>
            <w:lang w:val="en-US"/>
          </w:rPr>
          <w:t xml:space="preserve"> </w:t>
        </w:r>
      </w:ins>
      <w:del w:id="86" w:author="Ludwig Siebert" w:date="2023-10-11T14:51:00Z">
        <w:r w:rsidR="000738CA" w:rsidRPr="007B0C06" w:rsidDel="00C55ADD">
          <w:rPr>
            <w:rFonts w:ascii="Arial" w:hAnsi="Arial" w:cs="Arial"/>
            <w:highlight w:val="yellow"/>
            <w:lang w:val="en-US"/>
            <w:rPrChange w:id="87" w:author="Ludwig Siebert" w:date="2023-10-09T17:39:00Z">
              <w:rPr>
                <w:rFonts w:ascii="Arial" w:hAnsi="Arial" w:cs="Arial"/>
                <w:lang w:val="en-US"/>
              </w:rPr>
            </w:rPrChange>
          </w:rPr>
          <w:delText>Machines that have more degrees of freedom than are constrained by the tool path</w:delText>
        </w:r>
      </w:del>
      <w:del w:id="88" w:author="Ludwig Siebert" w:date="2023-10-05T16:50:00Z">
        <w:r w:rsidR="000738CA" w:rsidRPr="007B0C06" w:rsidDel="00B24717">
          <w:rPr>
            <w:rFonts w:ascii="Arial" w:hAnsi="Arial" w:cs="Arial"/>
            <w:highlight w:val="yellow"/>
            <w:lang w:val="en-US"/>
            <w:rPrChange w:id="89" w:author="Ludwig Siebert" w:date="2023-10-09T17:39:00Z">
              <w:rPr>
                <w:rFonts w:ascii="Arial" w:hAnsi="Arial" w:cs="Arial"/>
                <w:lang w:val="en-US"/>
              </w:rPr>
            </w:rPrChange>
          </w:rPr>
          <w:delText>,</w:delText>
        </w:r>
      </w:del>
      <w:del w:id="90" w:author="Ludwig Siebert" w:date="2023-10-11T14:51:00Z">
        <w:r w:rsidR="000738CA" w:rsidRPr="007B0C06" w:rsidDel="00C55ADD">
          <w:rPr>
            <w:rFonts w:ascii="Arial" w:hAnsi="Arial" w:cs="Arial"/>
            <w:highlight w:val="yellow"/>
            <w:lang w:val="en-US"/>
            <w:rPrChange w:id="91" w:author="Ludwig Siebert" w:date="2023-10-09T17:39:00Z">
              <w:rPr>
                <w:rFonts w:ascii="Arial" w:hAnsi="Arial" w:cs="Arial"/>
                <w:lang w:val="en-US"/>
              </w:rPr>
            </w:rPrChange>
          </w:rPr>
          <w:delText xml:space="preserve"> require constraints given by the user to fully define the </w:delText>
        </w:r>
      </w:del>
      <w:del w:id="92" w:author="Ludwig Siebert" w:date="2023-10-05T16:50:00Z">
        <w:r w:rsidR="000738CA" w:rsidRPr="007B0C06" w:rsidDel="00B24717">
          <w:rPr>
            <w:rFonts w:ascii="Arial" w:hAnsi="Arial" w:cs="Arial"/>
            <w:highlight w:val="yellow"/>
            <w:lang w:val="en-US"/>
            <w:rPrChange w:id="93" w:author="Ludwig Siebert" w:date="2023-10-09T17:39:00Z">
              <w:rPr>
                <w:rFonts w:ascii="Arial" w:hAnsi="Arial" w:cs="Arial"/>
                <w:lang w:val="en-US"/>
              </w:rPr>
            </w:rPrChange>
          </w:rPr>
          <w:delText xml:space="preserve">machines </w:delText>
        </w:r>
      </w:del>
      <w:del w:id="94" w:author="Ludwig Siebert" w:date="2023-10-11T14:51:00Z">
        <w:r w:rsidR="000738CA" w:rsidRPr="007B0C06" w:rsidDel="00C55ADD">
          <w:rPr>
            <w:rFonts w:ascii="Arial" w:hAnsi="Arial" w:cs="Arial"/>
            <w:highlight w:val="yellow"/>
            <w:lang w:val="en-US"/>
            <w:rPrChange w:id="95" w:author="Ludwig Siebert" w:date="2023-10-09T17:39:00Z">
              <w:rPr>
                <w:rFonts w:ascii="Arial" w:hAnsi="Arial" w:cs="Arial"/>
                <w:lang w:val="en-US"/>
              </w:rPr>
            </w:rPrChange>
          </w:rPr>
          <w:delText>axis’ movements.</w:delText>
        </w:r>
        <w:r w:rsidR="000738CA" w:rsidRPr="000738CA" w:rsidDel="00C55ADD">
          <w:rPr>
            <w:rFonts w:ascii="Arial" w:hAnsi="Arial" w:cs="Arial"/>
            <w:lang w:val="en-US"/>
          </w:rPr>
          <w:delText xml:space="preserve"> </w:delText>
        </w:r>
      </w:del>
      <w:ins w:id="96" w:author="Ludwig Siebert" w:date="2023-10-11T14:52:00Z">
        <w:r w:rsidR="00C55ADD" w:rsidRPr="00C55ADD">
          <w:rPr>
            <w:rFonts w:ascii="Arial" w:hAnsi="Arial" w:cs="Arial"/>
            <w:lang w:val="en-US"/>
          </w:rPr>
          <w:t xml:space="preserve">An example is the alignment of a part using the rotary-tilt table so that the Z-axis of the tool always points in the direction of gravity. </w:t>
        </w:r>
      </w:ins>
      <w:del w:id="97" w:author="Ludwig Siebert" w:date="2023-10-11T14:52:00Z">
        <w:r w:rsidR="00777711" w:rsidRPr="007B0C06" w:rsidDel="00C55ADD">
          <w:rPr>
            <w:rFonts w:ascii="Arial" w:hAnsi="Arial" w:cs="Arial"/>
            <w:highlight w:val="yellow"/>
            <w:lang w:val="en-US"/>
            <w:rPrChange w:id="98" w:author="Ludwig Siebert" w:date="2023-10-09T17:39:00Z">
              <w:rPr>
                <w:rFonts w:ascii="Arial" w:hAnsi="Arial" w:cs="Arial"/>
                <w:lang w:val="en-US"/>
              </w:rPr>
            </w:rPrChange>
          </w:rPr>
          <w:delText>One example is the orientation of a part with the help of the rotary-tilt table so that the tool Z-axis always points in the direction of gravity.</w:delText>
        </w:r>
        <w:r w:rsidR="00777711" w:rsidRPr="004379AF" w:rsidDel="00C55ADD">
          <w:rPr>
            <w:rFonts w:ascii="Arial" w:hAnsi="Arial" w:cs="Arial"/>
            <w:lang w:val="en-US"/>
          </w:rPr>
          <w:delText xml:space="preserve"> </w:delText>
        </w:r>
      </w:del>
      <w:r w:rsidR="00777711" w:rsidRPr="004379AF">
        <w:rPr>
          <w:rFonts w:ascii="Arial" w:hAnsi="Arial" w:cs="Arial"/>
          <w:lang w:val="en-US"/>
        </w:rPr>
        <w:t xml:space="preserve">This is helpful in processes like </w:t>
      </w:r>
      <w:del w:id="99" w:author="Ludwig Siebert" w:date="2023-10-12T12:58:00Z">
        <w:r w:rsidR="00777711" w:rsidRPr="004379AF" w:rsidDel="00FC5AAB">
          <w:rPr>
            <w:rFonts w:ascii="Arial" w:hAnsi="Arial" w:cs="Arial"/>
            <w:lang w:val="en-US"/>
          </w:rPr>
          <w:delText xml:space="preserve">Fused </w:delText>
        </w:r>
      </w:del>
      <w:ins w:id="100" w:author="Ludwig Siebert" w:date="2023-10-12T12:58:00Z">
        <w:r w:rsidR="00FC5AAB">
          <w:rPr>
            <w:rFonts w:ascii="Arial" w:hAnsi="Arial" w:cs="Arial"/>
            <w:lang w:val="en-US"/>
          </w:rPr>
          <w:t>f</w:t>
        </w:r>
        <w:r w:rsidR="00FC5AAB" w:rsidRPr="004379AF">
          <w:rPr>
            <w:rFonts w:ascii="Arial" w:hAnsi="Arial" w:cs="Arial"/>
            <w:lang w:val="en-US"/>
          </w:rPr>
          <w:t xml:space="preserve">used </w:t>
        </w:r>
      </w:ins>
      <w:del w:id="101" w:author="Ludwig Siebert" w:date="2023-10-12T12:58:00Z">
        <w:r w:rsidR="00777711" w:rsidRPr="004379AF" w:rsidDel="00FC5AAB">
          <w:rPr>
            <w:rFonts w:ascii="Arial" w:hAnsi="Arial" w:cs="Arial"/>
            <w:lang w:val="en-US"/>
          </w:rPr>
          <w:delText xml:space="preserve">Deposition </w:delText>
        </w:r>
      </w:del>
      <w:ins w:id="102" w:author="Ludwig Siebert" w:date="2023-10-12T12:58:00Z">
        <w:r w:rsidR="00FC5AAB">
          <w:rPr>
            <w:rFonts w:ascii="Arial" w:hAnsi="Arial" w:cs="Arial"/>
            <w:lang w:val="en-US"/>
          </w:rPr>
          <w:t>d</w:t>
        </w:r>
        <w:r w:rsidR="00FC5AAB" w:rsidRPr="004379AF">
          <w:rPr>
            <w:rFonts w:ascii="Arial" w:hAnsi="Arial" w:cs="Arial"/>
            <w:lang w:val="en-US"/>
          </w:rPr>
          <w:t xml:space="preserve">eposition </w:t>
        </w:r>
      </w:ins>
      <w:del w:id="103" w:author="Ludwig Siebert" w:date="2023-10-12T12:58:00Z">
        <w:r w:rsidR="00777711" w:rsidRPr="004379AF" w:rsidDel="00FC5AAB">
          <w:rPr>
            <w:rFonts w:ascii="Arial" w:hAnsi="Arial" w:cs="Arial"/>
            <w:lang w:val="en-US"/>
          </w:rPr>
          <w:delText xml:space="preserve">Modeling </w:delText>
        </w:r>
      </w:del>
      <w:ins w:id="104" w:author="Ludwig Siebert" w:date="2023-10-12T12:58:00Z">
        <w:r w:rsidR="00FC5AAB">
          <w:rPr>
            <w:rFonts w:ascii="Arial" w:hAnsi="Arial" w:cs="Arial"/>
            <w:lang w:val="en-US"/>
          </w:rPr>
          <w:t>m</w:t>
        </w:r>
        <w:r w:rsidR="00FC5AAB" w:rsidRPr="004379AF">
          <w:rPr>
            <w:rFonts w:ascii="Arial" w:hAnsi="Arial" w:cs="Arial"/>
            <w:lang w:val="en-US"/>
          </w:rPr>
          <w:t xml:space="preserve">odeling </w:t>
        </w:r>
      </w:ins>
      <w:r w:rsidR="00777711" w:rsidRPr="004379AF">
        <w:rPr>
          <w:rFonts w:ascii="Arial" w:hAnsi="Arial" w:cs="Arial"/>
          <w:lang w:val="en-US"/>
        </w:rPr>
        <w:t xml:space="preserve">(FDM) and </w:t>
      </w:r>
      <w:del w:id="105" w:author="Ludwig Siebert" w:date="2023-10-12T12:58:00Z">
        <w:r w:rsidR="00777711" w:rsidRPr="004379AF" w:rsidDel="00FC5AAB">
          <w:rPr>
            <w:rFonts w:ascii="Arial" w:hAnsi="Arial" w:cs="Arial"/>
            <w:lang w:val="en-US"/>
          </w:rPr>
          <w:delText xml:space="preserve">Wire </w:delText>
        </w:r>
      </w:del>
      <w:ins w:id="106" w:author="Ludwig Siebert" w:date="2023-10-12T12:58:00Z">
        <w:r w:rsidR="00FC5AAB">
          <w:rPr>
            <w:rFonts w:ascii="Arial" w:hAnsi="Arial" w:cs="Arial"/>
            <w:lang w:val="en-US"/>
          </w:rPr>
          <w:t>w</w:t>
        </w:r>
        <w:r w:rsidR="00FC5AAB" w:rsidRPr="004379AF">
          <w:rPr>
            <w:rFonts w:ascii="Arial" w:hAnsi="Arial" w:cs="Arial"/>
            <w:lang w:val="en-US"/>
          </w:rPr>
          <w:t xml:space="preserve">ire </w:t>
        </w:r>
      </w:ins>
      <w:del w:id="107" w:author="Ludwig Siebert" w:date="2023-10-12T12:58:00Z">
        <w:r w:rsidR="00777711" w:rsidRPr="004379AF" w:rsidDel="00FC5AAB">
          <w:rPr>
            <w:rFonts w:ascii="Arial" w:hAnsi="Arial" w:cs="Arial"/>
            <w:lang w:val="en-US"/>
          </w:rPr>
          <w:delText xml:space="preserve">Arc </w:delText>
        </w:r>
      </w:del>
      <w:ins w:id="108" w:author="Ludwig Siebert" w:date="2023-10-12T12:58:00Z">
        <w:r w:rsidR="00FC5AAB">
          <w:rPr>
            <w:rFonts w:ascii="Arial" w:hAnsi="Arial" w:cs="Arial"/>
            <w:lang w:val="en-US"/>
          </w:rPr>
          <w:t>a</w:t>
        </w:r>
        <w:r w:rsidR="00FC5AAB" w:rsidRPr="004379AF">
          <w:rPr>
            <w:rFonts w:ascii="Arial" w:hAnsi="Arial" w:cs="Arial"/>
            <w:lang w:val="en-US"/>
          </w:rPr>
          <w:t xml:space="preserve">rc </w:t>
        </w:r>
      </w:ins>
      <w:del w:id="109" w:author="Ludwig Siebert" w:date="2023-10-12T12:58:00Z">
        <w:r w:rsidR="00777711" w:rsidRPr="004379AF" w:rsidDel="00FC5AAB">
          <w:rPr>
            <w:rFonts w:ascii="Arial" w:hAnsi="Arial" w:cs="Arial"/>
            <w:lang w:val="en-US"/>
          </w:rPr>
          <w:delText xml:space="preserve">Additive </w:delText>
        </w:r>
      </w:del>
      <w:ins w:id="110" w:author="Ludwig Siebert" w:date="2023-10-12T12:58:00Z">
        <w:r w:rsidR="00FC5AAB">
          <w:rPr>
            <w:rFonts w:ascii="Arial" w:hAnsi="Arial" w:cs="Arial"/>
            <w:lang w:val="en-US"/>
          </w:rPr>
          <w:t>a</w:t>
        </w:r>
        <w:r w:rsidR="00FC5AAB" w:rsidRPr="004379AF">
          <w:rPr>
            <w:rFonts w:ascii="Arial" w:hAnsi="Arial" w:cs="Arial"/>
            <w:lang w:val="en-US"/>
          </w:rPr>
          <w:t xml:space="preserve">dditive </w:t>
        </w:r>
      </w:ins>
      <w:del w:id="111" w:author="Ludwig Siebert" w:date="2023-10-12T12:58:00Z">
        <w:r w:rsidR="00777711" w:rsidRPr="004379AF" w:rsidDel="00FC5AAB">
          <w:rPr>
            <w:rFonts w:ascii="Arial" w:hAnsi="Arial" w:cs="Arial"/>
            <w:lang w:val="en-US"/>
          </w:rPr>
          <w:delText xml:space="preserve">Manufacturing </w:delText>
        </w:r>
      </w:del>
      <w:ins w:id="112" w:author="Ludwig Siebert" w:date="2023-10-12T12:58:00Z">
        <w:r w:rsidR="00FC5AAB">
          <w:rPr>
            <w:rFonts w:ascii="Arial" w:hAnsi="Arial" w:cs="Arial"/>
            <w:lang w:val="en-US"/>
          </w:rPr>
          <w:t>m</w:t>
        </w:r>
        <w:r w:rsidR="00FC5AAB" w:rsidRPr="004379AF">
          <w:rPr>
            <w:rFonts w:ascii="Arial" w:hAnsi="Arial" w:cs="Arial"/>
            <w:lang w:val="en-US"/>
          </w:rPr>
          <w:t xml:space="preserve">anufacturing </w:t>
        </w:r>
      </w:ins>
      <w:r w:rsidR="00777711" w:rsidRPr="004379AF">
        <w:rPr>
          <w:rFonts w:ascii="Arial" w:hAnsi="Arial" w:cs="Arial"/>
          <w:lang w:val="en-US"/>
        </w:rPr>
        <w:t>(WAAM).</w:t>
      </w:r>
      <w:r w:rsidR="004A221B" w:rsidRPr="004379AF">
        <w:rPr>
          <w:rFonts w:ascii="Arial" w:hAnsi="Arial" w:cs="Arial"/>
          <w:lang w:val="en-US"/>
        </w:rPr>
        <w:t xml:space="preserve"> </w:t>
      </w:r>
    </w:p>
    <w:p w14:paraId="51346D5B" w14:textId="25D239C8" w:rsidR="00777711" w:rsidRPr="000738CA" w:rsidRDefault="000738CA">
      <w:pPr>
        <w:jc w:val="both"/>
        <w:rPr>
          <w:rFonts w:ascii="Arial" w:hAnsi="Arial" w:cs="Arial"/>
          <w:color w:val="00B050"/>
          <w:lang w:val="en-US"/>
        </w:rPr>
        <w:pPrChange w:id="113" w:author="Ludwig Siebert" w:date="2023-10-09T17:12:00Z">
          <w:pPr/>
        </w:pPrChange>
      </w:pPr>
      <w:r w:rsidRPr="000738CA">
        <w:rPr>
          <w:rFonts w:ascii="Arial" w:hAnsi="Arial" w:cs="Arial"/>
          <w:lang w:val="en-US"/>
        </w:rPr>
        <w:t xml:space="preserve">It is common practice to set the </w:t>
      </w:r>
      <w:del w:id="114" w:author="Ludwig Siebert" w:date="2023-10-05T16:51:00Z">
        <w:r w:rsidRPr="000738CA" w:rsidDel="00B24717">
          <w:rPr>
            <w:rFonts w:ascii="Arial" w:hAnsi="Arial" w:cs="Arial"/>
            <w:lang w:val="en-US"/>
          </w:rPr>
          <w:delText>user defined</w:delText>
        </w:r>
      </w:del>
      <w:ins w:id="115" w:author="Ludwig Siebert" w:date="2023-10-05T16:51:00Z">
        <w:r w:rsidR="00B24717">
          <w:rPr>
            <w:rFonts w:ascii="Arial" w:hAnsi="Arial" w:cs="Arial"/>
            <w:lang w:val="en-US"/>
          </w:rPr>
          <w:t>user-defined</w:t>
        </w:r>
      </w:ins>
      <w:r w:rsidRPr="000738CA">
        <w:rPr>
          <w:rFonts w:ascii="Arial" w:hAnsi="Arial" w:cs="Arial"/>
          <w:lang w:val="en-US"/>
        </w:rPr>
        <w:t xml:space="preserve"> constraints based on experience. </w:t>
      </w:r>
      <w:commentRangeStart w:id="116"/>
      <w:r w:rsidR="00777711" w:rsidRPr="000738CA">
        <w:rPr>
          <w:rFonts w:ascii="Arial" w:hAnsi="Arial" w:cs="Arial"/>
          <w:lang w:val="en-US"/>
        </w:rPr>
        <w:t xml:space="preserve">A preliminary literature </w:t>
      </w:r>
      <w:r w:rsidR="00777711" w:rsidRPr="004379AF">
        <w:rPr>
          <w:rFonts w:ascii="Arial" w:hAnsi="Arial" w:cs="Arial"/>
          <w:lang w:val="en-US"/>
        </w:rPr>
        <w:t xml:space="preserve">review </w:t>
      </w:r>
      <w:r w:rsidR="004A221B" w:rsidRPr="004379AF">
        <w:rPr>
          <w:rFonts w:ascii="Arial" w:hAnsi="Arial" w:cs="Arial"/>
          <w:lang w:val="en-US"/>
        </w:rPr>
        <w:t>indicate</w:t>
      </w:r>
      <w:ins w:id="117" w:author="Ludwig Siebert" w:date="2023-10-12T13:23:00Z">
        <w:r w:rsidR="00726117">
          <w:rPr>
            <w:rFonts w:ascii="Arial" w:hAnsi="Arial" w:cs="Arial"/>
            <w:lang w:val="en-US"/>
          </w:rPr>
          <w:t>d</w:t>
        </w:r>
      </w:ins>
      <w:del w:id="118" w:author="Ludwig Siebert" w:date="2023-10-12T13:23:00Z">
        <w:r w:rsidR="004A221B" w:rsidRPr="004379AF" w:rsidDel="00726117">
          <w:rPr>
            <w:rFonts w:ascii="Arial" w:hAnsi="Arial" w:cs="Arial"/>
            <w:lang w:val="en-US"/>
          </w:rPr>
          <w:delText>s</w:delText>
        </w:r>
      </w:del>
      <w:r w:rsidR="00777711" w:rsidRPr="004379AF">
        <w:rPr>
          <w:rFonts w:ascii="Arial" w:hAnsi="Arial" w:cs="Arial"/>
          <w:lang w:val="en-US"/>
        </w:rPr>
        <w:t xml:space="preserve"> that the configuration of these degrees of freedom has an impact on the energy </w:t>
      </w:r>
      <w:del w:id="119" w:author="Ludwig Siebert" w:date="2023-10-12T12:59:00Z">
        <w:r w:rsidR="00777711" w:rsidRPr="004379AF" w:rsidDel="00FC5AAB">
          <w:rPr>
            <w:rFonts w:ascii="Arial" w:hAnsi="Arial" w:cs="Arial"/>
            <w:lang w:val="en-US"/>
          </w:rPr>
          <w:delText xml:space="preserve">consumption </w:delText>
        </w:r>
      </w:del>
      <w:ins w:id="120" w:author="Ludwig Siebert" w:date="2023-10-12T12:59:00Z">
        <w:r w:rsidR="00FC5AAB">
          <w:rPr>
            <w:rFonts w:ascii="Arial" w:hAnsi="Arial" w:cs="Arial"/>
            <w:lang w:val="en-US"/>
          </w:rPr>
          <w:t>demand</w:t>
        </w:r>
        <w:r w:rsidR="00FC5AAB" w:rsidRPr="004379AF">
          <w:rPr>
            <w:rFonts w:ascii="Arial" w:hAnsi="Arial" w:cs="Arial"/>
            <w:lang w:val="en-US"/>
          </w:rPr>
          <w:t xml:space="preserve"> </w:t>
        </w:r>
      </w:ins>
      <w:r w:rsidR="00777711" w:rsidRPr="004379AF">
        <w:rPr>
          <w:rFonts w:ascii="Arial" w:hAnsi="Arial" w:cs="Arial"/>
          <w:lang w:val="en-US"/>
        </w:rPr>
        <w:t>and stability of the process.</w:t>
      </w:r>
      <w:commentRangeEnd w:id="116"/>
      <w:r w:rsidR="00726117">
        <w:rPr>
          <w:rStyle w:val="Kommentarzeichen"/>
          <w:rFonts w:ascii="Arial" w:eastAsia="Times New Roman" w:hAnsi="Arial" w:cs="Times New Roman"/>
          <w:kern w:val="0"/>
          <w:lang w:eastAsia="de-DE"/>
          <w14:ligatures w14:val="none"/>
        </w:rPr>
        <w:commentReference w:id="116"/>
      </w:r>
    </w:p>
    <w:p w14:paraId="7E08350E" w14:textId="59660AB9" w:rsidR="004A221B" w:rsidRDefault="000738CA">
      <w:pPr>
        <w:jc w:val="both"/>
        <w:rPr>
          <w:rFonts w:ascii="Arial" w:hAnsi="Arial" w:cs="Arial"/>
          <w:lang w:val="en-US"/>
        </w:rPr>
        <w:pPrChange w:id="121" w:author="Ludwig Siebert" w:date="2023-10-09T17:12:00Z">
          <w:pPr/>
        </w:pPrChange>
      </w:pPr>
      <w:commentRangeStart w:id="122"/>
      <w:r>
        <w:rPr>
          <w:rFonts w:ascii="Arial" w:hAnsi="Arial" w:cs="Arial"/>
          <w:lang w:val="en-US"/>
        </w:rPr>
        <w:t>The defi</w:t>
      </w:r>
      <w:r w:rsidRPr="000738CA">
        <w:rPr>
          <w:rFonts w:ascii="Arial" w:hAnsi="Arial" w:cs="Arial"/>
          <w:lang w:val="en-US"/>
        </w:rPr>
        <w:t xml:space="preserve">nition of these constraints does not affect the tool path </w:t>
      </w:r>
      <w:del w:id="123" w:author="Ludwig Siebert" w:date="2023-10-05T16:52:00Z">
        <w:r w:rsidRPr="000738CA" w:rsidDel="00B24717">
          <w:rPr>
            <w:rFonts w:ascii="Arial" w:hAnsi="Arial" w:cs="Arial"/>
            <w:lang w:val="en-US"/>
          </w:rPr>
          <w:delText xml:space="preserve">as </w:delText>
        </w:r>
      </w:del>
      <w:r w:rsidRPr="000738CA">
        <w:rPr>
          <w:rFonts w:ascii="Arial" w:hAnsi="Arial" w:cs="Arial"/>
          <w:lang w:val="en-US"/>
        </w:rPr>
        <w:t>generated by the CAM software</w:t>
      </w:r>
      <w:r>
        <w:rPr>
          <w:rFonts w:ascii="Arial" w:hAnsi="Arial" w:cs="Arial"/>
          <w:lang w:val="en-US"/>
        </w:rPr>
        <w:t>. As such</w:t>
      </w:r>
      <w:r w:rsidRPr="000738CA">
        <w:rPr>
          <w:rFonts w:ascii="Arial" w:hAnsi="Arial" w:cs="Arial"/>
          <w:lang w:val="en-US"/>
        </w:rPr>
        <w:t>,</w:t>
      </w:r>
      <w:r>
        <w:rPr>
          <w:rFonts w:ascii="Arial" w:hAnsi="Arial" w:cs="Arial"/>
          <w:lang w:val="en-US"/>
        </w:rPr>
        <w:t xml:space="preserve"> </w:t>
      </w:r>
      <w:del w:id="124" w:author="Ludwig Siebert" w:date="2023-10-12T13:28:00Z">
        <w:r w:rsidDel="00D93874">
          <w:rPr>
            <w:rFonts w:ascii="Arial" w:hAnsi="Arial" w:cs="Arial"/>
            <w:lang w:val="en-US"/>
          </w:rPr>
          <w:delText xml:space="preserve">developing </w:delText>
        </w:r>
      </w:del>
      <w:ins w:id="125" w:author="Ludwig Siebert" w:date="2023-10-12T13:28:00Z">
        <w:r w:rsidR="00D93874">
          <w:rPr>
            <w:rFonts w:ascii="Arial" w:hAnsi="Arial" w:cs="Arial"/>
            <w:lang w:val="en-US"/>
          </w:rPr>
          <w:t>elaborating</w:t>
        </w:r>
        <w:r w:rsidR="00D93874">
          <w:rPr>
            <w:rFonts w:ascii="Arial" w:hAnsi="Arial" w:cs="Arial"/>
            <w:lang w:val="en-US"/>
          </w:rPr>
          <w:t xml:space="preserve"> </w:t>
        </w:r>
      </w:ins>
      <w:r>
        <w:rPr>
          <w:rFonts w:ascii="Arial" w:hAnsi="Arial" w:cs="Arial"/>
          <w:lang w:val="en-US"/>
        </w:rPr>
        <w:t xml:space="preserve">a </w:t>
      </w:r>
      <w:r w:rsidRPr="000738CA">
        <w:rPr>
          <w:rFonts w:ascii="Arial" w:hAnsi="Arial" w:cs="Arial"/>
          <w:lang w:val="en-US"/>
        </w:rPr>
        <w:t xml:space="preserve">methodical approach to optimize these constraints in terms of efficiency, speed, and energy </w:t>
      </w:r>
      <w:del w:id="126" w:author="Ludwig Siebert" w:date="2023-10-12T13:00:00Z">
        <w:r w:rsidRPr="000738CA" w:rsidDel="00FC5AAB">
          <w:rPr>
            <w:rFonts w:ascii="Arial" w:hAnsi="Arial" w:cs="Arial"/>
            <w:lang w:val="en-US"/>
          </w:rPr>
          <w:delText xml:space="preserve">consumption </w:delText>
        </w:r>
      </w:del>
      <w:ins w:id="127" w:author="Ludwig Siebert" w:date="2023-10-12T13:00:00Z">
        <w:r w:rsidR="00FC5AAB">
          <w:rPr>
            <w:rFonts w:ascii="Arial" w:hAnsi="Arial" w:cs="Arial"/>
            <w:lang w:val="en-US"/>
          </w:rPr>
          <w:t>demand</w:t>
        </w:r>
        <w:r w:rsidR="00FC5AAB" w:rsidRPr="000738CA">
          <w:rPr>
            <w:rFonts w:ascii="Arial" w:hAnsi="Arial" w:cs="Arial"/>
            <w:lang w:val="en-US"/>
          </w:rPr>
          <w:t xml:space="preserve"> </w:t>
        </w:r>
      </w:ins>
      <w:r w:rsidRPr="000738CA">
        <w:rPr>
          <w:rFonts w:ascii="Arial" w:hAnsi="Arial" w:cs="Arial"/>
          <w:lang w:val="en-US"/>
        </w:rPr>
        <w:t>of the machine</w:t>
      </w:r>
      <w:r>
        <w:rPr>
          <w:rFonts w:ascii="Arial" w:hAnsi="Arial" w:cs="Arial"/>
          <w:lang w:val="en-US"/>
        </w:rPr>
        <w:t xml:space="preserve"> is</w:t>
      </w:r>
      <w:ins w:id="128" w:author="Ludwig Siebert" w:date="2023-10-09T17:41:00Z">
        <w:r w:rsidR="007B0C06" w:rsidRPr="001F245E">
          <w:rPr>
            <w:lang w:val="en-US"/>
            <w:rPrChange w:id="129" w:author="Ludwig Siebert" w:date="2023-10-09T17:42:00Z">
              <w:rPr/>
            </w:rPrChange>
          </w:rPr>
          <w:t xml:space="preserve"> </w:t>
        </w:r>
        <w:r w:rsidR="007B0C06" w:rsidRPr="007B0C06">
          <w:rPr>
            <w:rFonts w:ascii="Arial" w:hAnsi="Arial" w:cs="Arial"/>
            <w:lang w:val="en-US"/>
          </w:rPr>
          <w:t>targeted</w:t>
        </w:r>
      </w:ins>
      <w:del w:id="130" w:author="Ludwig Siebert" w:date="2023-10-09T17:41:00Z">
        <w:r w:rsidDel="007B0C06">
          <w:rPr>
            <w:rFonts w:ascii="Arial" w:hAnsi="Arial" w:cs="Arial"/>
            <w:lang w:val="en-US"/>
          </w:rPr>
          <w:delText xml:space="preserve"> </w:delText>
        </w:r>
        <w:r w:rsidRPr="007B0C06" w:rsidDel="007B0C06">
          <w:rPr>
            <w:rFonts w:ascii="Arial" w:hAnsi="Arial" w:cs="Arial"/>
            <w:highlight w:val="yellow"/>
            <w:lang w:val="en-US"/>
            <w:rPrChange w:id="131" w:author="Ludwig Siebert" w:date="2023-10-09T17:40:00Z">
              <w:rPr>
                <w:rFonts w:ascii="Arial" w:hAnsi="Arial" w:cs="Arial"/>
                <w:lang w:val="en-US"/>
              </w:rPr>
            </w:rPrChange>
          </w:rPr>
          <w:delText>possible</w:delText>
        </w:r>
      </w:del>
      <w:r>
        <w:rPr>
          <w:rFonts w:ascii="Arial" w:hAnsi="Arial" w:cs="Arial"/>
          <w:lang w:val="en-US"/>
        </w:rPr>
        <w:t xml:space="preserve">. </w:t>
      </w:r>
      <w:ins w:id="132" w:author="Ludwig Siebert" w:date="2023-10-05T16:53:00Z">
        <w:r w:rsidR="00B24717" w:rsidRPr="00B24717">
          <w:rPr>
            <w:rFonts w:ascii="Arial" w:hAnsi="Arial" w:cs="Arial"/>
            <w:lang w:val="en-US"/>
          </w:rPr>
          <w:t>Currently, no literature provides</w:t>
        </w:r>
        <w:r w:rsidR="00B24717">
          <w:rPr>
            <w:rFonts w:ascii="Arial" w:hAnsi="Arial" w:cs="Arial"/>
            <w:lang w:val="en-US"/>
          </w:rPr>
          <w:t xml:space="preserve"> </w:t>
        </w:r>
      </w:ins>
      <w:del w:id="133" w:author="Ludwig Siebert" w:date="2023-10-05T16:53:00Z">
        <w:r w:rsidR="004A221B" w:rsidRPr="004379AF" w:rsidDel="00B24717">
          <w:rPr>
            <w:rFonts w:ascii="Arial" w:hAnsi="Arial" w:cs="Arial"/>
            <w:lang w:val="en-US"/>
          </w:rPr>
          <w:delText xml:space="preserve">As of now no literature is providing </w:delText>
        </w:r>
      </w:del>
      <w:r w:rsidR="004A221B" w:rsidRPr="004379AF">
        <w:rPr>
          <w:rFonts w:ascii="Arial" w:hAnsi="Arial" w:cs="Arial"/>
          <w:lang w:val="en-US"/>
        </w:rPr>
        <w:t xml:space="preserve">a comprehensive analysis </w:t>
      </w:r>
      <w:r w:rsidR="00415DF4" w:rsidRPr="004379AF">
        <w:rPr>
          <w:rFonts w:ascii="Arial" w:hAnsi="Arial" w:cs="Arial"/>
          <w:lang w:val="en-US"/>
        </w:rPr>
        <w:t xml:space="preserve">or methodology </w:t>
      </w:r>
      <w:r w:rsidR="004A221B" w:rsidRPr="004379AF">
        <w:rPr>
          <w:rFonts w:ascii="Arial" w:hAnsi="Arial" w:cs="Arial"/>
          <w:lang w:val="en-US"/>
        </w:rPr>
        <w:t xml:space="preserve">regarding </w:t>
      </w:r>
      <w:r w:rsidR="00415DF4" w:rsidRPr="004379AF">
        <w:rPr>
          <w:rFonts w:ascii="Arial" w:hAnsi="Arial" w:cs="Arial"/>
          <w:lang w:val="en-US"/>
        </w:rPr>
        <w:t>this</w:t>
      </w:r>
      <w:r w:rsidR="004A221B" w:rsidRPr="004379AF">
        <w:rPr>
          <w:rFonts w:ascii="Arial" w:hAnsi="Arial" w:cs="Arial"/>
          <w:lang w:val="en-US"/>
        </w:rPr>
        <w:t xml:space="preserve"> optimization</w:t>
      </w:r>
      <w:r w:rsidR="00415DF4" w:rsidRPr="004379AF">
        <w:rPr>
          <w:rFonts w:ascii="Arial" w:hAnsi="Arial" w:cs="Arial"/>
          <w:lang w:val="en-US"/>
        </w:rPr>
        <w:t xml:space="preserve"> problem.</w:t>
      </w:r>
      <w:commentRangeEnd w:id="122"/>
      <w:r w:rsidR="00D93874">
        <w:rPr>
          <w:rStyle w:val="Kommentarzeichen"/>
          <w:rFonts w:ascii="Arial" w:eastAsia="Times New Roman" w:hAnsi="Arial" w:cs="Times New Roman"/>
          <w:kern w:val="0"/>
          <w:lang w:eastAsia="de-DE"/>
          <w14:ligatures w14:val="none"/>
        </w:rPr>
        <w:commentReference w:id="122"/>
      </w:r>
    </w:p>
    <w:bookmarkEnd w:id="46"/>
    <w:p w14:paraId="198D7230" w14:textId="77777777" w:rsidR="000738CA" w:rsidRDefault="000738CA">
      <w:pPr>
        <w:jc w:val="both"/>
        <w:rPr>
          <w:rFonts w:ascii="Arial" w:hAnsi="Arial" w:cs="Arial"/>
          <w:b/>
          <w:bCs/>
          <w:u w:val="single"/>
          <w:lang w:val="en-US"/>
        </w:rPr>
        <w:pPrChange w:id="134" w:author="Ludwig Siebert" w:date="2023-10-09T17:12:00Z">
          <w:pPr/>
        </w:pPrChange>
      </w:pPr>
      <w:r>
        <w:rPr>
          <w:rFonts w:ascii="Arial" w:hAnsi="Arial" w:cs="Arial"/>
          <w:b/>
          <w:bCs/>
          <w:u w:val="single"/>
          <w:lang w:val="en-US"/>
        </w:rPr>
        <w:br w:type="page"/>
      </w:r>
    </w:p>
    <w:p w14:paraId="414CA5D3" w14:textId="7A518BFE" w:rsidR="004379AF" w:rsidRPr="004379AF" w:rsidRDefault="004379AF">
      <w:pPr>
        <w:jc w:val="both"/>
        <w:rPr>
          <w:rFonts w:ascii="Arial" w:hAnsi="Arial" w:cs="Arial"/>
          <w:b/>
          <w:bCs/>
          <w:u w:val="single"/>
          <w:lang w:val="en-US"/>
        </w:rPr>
        <w:pPrChange w:id="135" w:author="Ludwig Siebert" w:date="2023-10-09T17:12:00Z">
          <w:pPr/>
        </w:pPrChange>
      </w:pPr>
      <w:commentRangeStart w:id="136"/>
      <w:del w:id="137" w:author="Ludwig Siebert" w:date="2023-10-09T17:07:00Z">
        <w:r w:rsidRPr="004379AF" w:rsidDel="007D5424">
          <w:rPr>
            <w:rFonts w:ascii="Arial" w:hAnsi="Arial" w:cs="Arial"/>
            <w:b/>
            <w:bCs/>
            <w:u w:val="single"/>
            <w:lang w:val="en-US"/>
          </w:rPr>
          <w:lastRenderedPageBreak/>
          <w:delText>Aim</w:delText>
        </w:r>
      </w:del>
      <w:ins w:id="138" w:author="Ludwig Siebert" w:date="2023-10-09T17:07:00Z">
        <w:r w:rsidR="007D5424">
          <w:rPr>
            <w:rFonts w:ascii="Arial" w:hAnsi="Arial" w:cs="Arial"/>
            <w:b/>
            <w:bCs/>
            <w:u w:val="single"/>
            <w:lang w:val="en-US"/>
          </w:rPr>
          <w:t>Objective</w:t>
        </w:r>
      </w:ins>
      <w:r w:rsidRPr="004379AF">
        <w:rPr>
          <w:rFonts w:ascii="Arial" w:hAnsi="Arial" w:cs="Arial"/>
          <w:b/>
          <w:bCs/>
          <w:u w:val="single"/>
          <w:lang w:val="en-US"/>
        </w:rPr>
        <w:t>:</w:t>
      </w:r>
      <w:commentRangeEnd w:id="136"/>
      <w:r w:rsidR="00D93874">
        <w:rPr>
          <w:rStyle w:val="Kommentarzeichen"/>
          <w:rFonts w:ascii="Arial" w:eastAsia="Times New Roman" w:hAnsi="Arial" w:cs="Times New Roman"/>
          <w:kern w:val="0"/>
          <w:lang w:eastAsia="de-DE"/>
          <w14:ligatures w14:val="none"/>
        </w:rPr>
        <w:commentReference w:id="136"/>
      </w:r>
    </w:p>
    <w:p w14:paraId="6E96BC03" w14:textId="0C536E54" w:rsidR="009668CE" w:rsidRPr="004379AF" w:rsidRDefault="00415DF4">
      <w:pPr>
        <w:jc w:val="both"/>
        <w:rPr>
          <w:rFonts w:ascii="Arial" w:hAnsi="Arial" w:cs="Arial"/>
          <w:lang w:val="en-US"/>
        </w:rPr>
        <w:pPrChange w:id="139" w:author="Ludwig Siebert" w:date="2023-10-09T17:12:00Z">
          <w:pPr/>
        </w:pPrChange>
      </w:pPr>
      <w:bookmarkStart w:id="140" w:name="_Hlk148010370"/>
      <w:del w:id="141" w:author="Ludwig Siebert" w:date="2023-10-05T16:55:00Z">
        <w:r w:rsidRPr="004379AF" w:rsidDel="00B24717">
          <w:rPr>
            <w:rFonts w:ascii="Arial" w:hAnsi="Arial" w:cs="Arial"/>
            <w:lang w:val="en-US"/>
          </w:rPr>
          <w:delText>The aim of this work</w:delText>
        </w:r>
      </w:del>
      <w:ins w:id="142" w:author="Ludwig Siebert" w:date="2023-10-05T16:55:00Z">
        <w:r w:rsidR="00B24717">
          <w:rPr>
            <w:rFonts w:ascii="Arial" w:hAnsi="Arial" w:cs="Arial"/>
            <w:lang w:val="en-US"/>
          </w:rPr>
          <w:t>This work aims</w:t>
        </w:r>
      </w:ins>
      <w:del w:id="143" w:author="Ludwig Siebert" w:date="2023-10-05T16:55:00Z">
        <w:r w:rsidRPr="004379AF" w:rsidDel="00B24717">
          <w:rPr>
            <w:rFonts w:ascii="Arial" w:hAnsi="Arial" w:cs="Arial"/>
            <w:lang w:val="en-US"/>
          </w:rPr>
          <w:delText xml:space="preserve"> is</w:delText>
        </w:r>
      </w:del>
      <w:r w:rsidRPr="004379AF">
        <w:rPr>
          <w:rFonts w:ascii="Arial" w:hAnsi="Arial" w:cs="Arial"/>
          <w:lang w:val="en-US"/>
        </w:rPr>
        <w:t xml:space="preserve"> to </w:t>
      </w:r>
      <w:del w:id="144" w:author="Ludwig Siebert" w:date="2023-10-12T13:29:00Z">
        <w:r w:rsidR="009668CE" w:rsidRPr="004379AF" w:rsidDel="00D93874">
          <w:rPr>
            <w:rFonts w:ascii="Arial" w:hAnsi="Arial" w:cs="Arial"/>
            <w:lang w:val="en-US"/>
          </w:rPr>
          <w:delText xml:space="preserve">develop </w:delText>
        </w:r>
      </w:del>
      <w:ins w:id="145" w:author="Ludwig Siebert" w:date="2023-10-12T13:29:00Z">
        <w:r w:rsidR="00D93874">
          <w:rPr>
            <w:rFonts w:ascii="Arial" w:hAnsi="Arial" w:cs="Arial"/>
            <w:lang w:val="en-US"/>
          </w:rPr>
          <w:t>elaborate</w:t>
        </w:r>
        <w:r w:rsidR="00D93874" w:rsidRPr="004379AF">
          <w:rPr>
            <w:rFonts w:ascii="Arial" w:hAnsi="Arial" w:cs="Arial"/>
            <w:lang w:val="en-US"/>
          </w:rPr>
          <w:t xml:space="preserve"> </w:t>
        </w:r>
      </w:ins>
      <w:r w:rsidR="009668CE" w:rsidRPr="004379AF">
        <w:rPr>
          <w:rFonts w:ascii="Arial" w:hAnsi="Arial" w:cs="Arial"/>
          <w:lang w:val="en-US"/>
        </w:rPr>
        <w:t xml:space="preserve">a methodical approach that </w:t>
      </w:r>
      <w:del w:id="146" w:author="Ludwig Siebert" w:date="2023-10-05T16:55:00Z">
        <w:r w:rsidR="009668CE" w:rsidRPr="004379AF" w:rsidDel="00B24717">
          <w:rPr>
            <w:rFonts w:ascii="Arial" w:hAnsi="Arial" w:cs="Arial"/>
            <w:lang w:val="en-US"/>
          </w:rPr>
          <w:delText xml:space="preserve">analyze </w:delText>
        </w:r>
      </w:del>
      <w:ins w:id="147" w:author="Ludwig Siebert" w:date="2023-10-05T16:55:00Z">
        <w:r w:rsidR="00B24717">
          <w:rPr>
            <w:rFonts w:ascii="Arial" w:hAnsi="Arial" w:cs="Arial"/>
            <w:lang w:val="en-US"/>
          </w:rPr>
          <w:t>analyzes</w:t>
        </w:r>
        <w:r w:rsidR="00B24717" w:rsidRPr="004379AF">
          <w:rPr>
            <w:rFonts w:ascii="Arial" w:hAnsi="Arial" w:cs="Arial"/>
            <w:lang w:val="en-US"/>
          </w:rPr>
          <w:t xml:space="preserve"> </w:t>
        </w:r>
      </w:ins>
      <w:r w:rsidR="009668CE" w:rsidRPr="004379AF">
        <w:rPr>
          <w:rFonts w:ascii="Arial" w:hAnsi="Arial" w:cs="Arial"/>
          <w:lang w:val="en-US"/>
        </w:rPr>
        <w:t xml:space="preserve">a set of constraints and </w:t>
      </w:r>
      <w:del w:id="148" w:author="Ludwig Siebert" w:date="2023-10-05T16:55:00Z">
        <w:r w:rsidR="009668CE" w:rsidRPr="004379AF" w:rsidDel="00B24717">
          <w:rPr>
            <w:rFonts w:ascii="Arial" w:hAnsi="Arial" w:cs="Arial"/>
            <w:lang w:val="en-US"/>
          </w:rPr>
          <w:delText xml:space="preserve">evaluate </w:delText>
        </w:r>
      </w:del>
      <w:ins w:id="149" w:author="Ludwig Siebert" w:date="2023-10-05T16:55:00Z">
        <w:r w:rsidR="00B24717">
          <w:rPr>
            <w:rFonts w:ascii="Arial" w:hAnsi="Arial" w:cs="Arial"/>
            <w:lang w:val="en-US"/>
          </w:rPr>
          <w:t>evaluates</w:t>
        </w:r>
        <w:r w:rsidR="00B24717" w:rsidRPr="004379AF">
          <w:rPr>
            <w:rFonts w:ascii="Arial" w:hAnsi="Arial" w:cs="Arial"/>
            <w:lang w:val="en-US"/>
          </w:rPr>
          <w:t xml:space="preserve"> </w:t>
        </w:r>
      </w:ins>
      <w:r w:rsidR="001001C5" w:rsidRPr="004379AF">
        <w:rPr>
          <w:rFonts w:ascii="Arial" w:hAnsi="Arial" w:cs="Arial"/>
          <w:lang w:val="en-US"/>
        </w:rPr>
        <w:t>the influence of those constraints on a set of defined process variables.</w:t>
      </w:r>
    </w:p>
    <w:p w14:paraId="6B905032" w14:textId="44EE1725" w:rsidR="00DB4EB4" w:rsidRPr="004379AF" w:rsidDel="008E539A" w:rsidRDefault="00DB4EB4">
      <w:pPr>
        <w:jc w:val="both"/>
        <w:rPr>
          <w:del w:id="150" w:author="Ludwig Siebert" w:date="2023-10-12T13:47:00Z"/>
          <w:rFonts w:ascii="Arial" w:hAnsi="Arial" w:cs="Arial"/>
          <w:lang w:val="en-US"/>
        </w:rPr>
        <w:pPrChange w:id="151" w:author="Ludwig Siebert" w:date="2023-10-09T17:12:00Z">
          <w:pPr/>
        </w:pPrChange>
      </w:pPr>
      <w:r w:rsidRPr="004379AF">
        <w:rPr>
          <w:rFonts w:ascii="Arial" w:hAnsi="Arial" w:cs="Arial"/>
          <w:lang w:val="en-US"/>
        </w:rPr>
        <w:t xml:space="preserve">The </w:t>
      </w:r>
      <w:del w:id="152" w:author="Ludwig Siebert" w:date="2023-10-05T16:55:00Z">
        <w:r w:rsidRPr="004379AF" w:rsidDel="00B24717">
          <w:rPr>
            <w:rFonts w:ascii="Arial" w:hAnsi="Arial" w:cs="Arial"/>
            <w:lang w:val="en-US"/>
          </w:rPr>
          <w:delText xml:space="preserve">focus of the work </w:delText>
        </w:r>
      </w:del>
      <w:ins w:id="153" w:author="Ludwig Siebert" w:date="2023-10-05T16:55:00Z">
        <w:r w:rsidR="00B24717">
          <w:rPr>
            <w:rFonts w:ascii="Arial" w:hAnsi="Arial" w:cs="Arial"/>
            <w:lang w:val="en-US"/>
          </w:rPr>
          <w:t>wor</w:t>
        </w:r>
      </w:ins>
      <w:ins w:id="154" w:author="Ludwig Siebert" w:date="2023-10-05T16:56:00Z">
        <w:r w:rsidR="00B24717">
          <w:rPr>
            <w:rFonts w:ascii="Arial" w:hAnsi="Arial" w:cs="Arial"/>
            <w:lang w:val="en-US"/>
          </w:rPr>
          <w:t xml:space="preserve">k </w:t>
        </w:r>
      </w:ins>
      <w:ins w:id="155" w:author="Ludwig Siebert" w:date="2023-10-12T13:01:00Z">
        <w:r w:rsidR="00FC5AAB">
          <w:rPr>
            <w:rFonts w:ascii="Arial" w:hAnsi="Arial" w:cs="Arial"/>
            <w:lang w:val="en-US"/>
          </w:rPr>
          <w:t xml:space="preserve">will </w:t>
        </w:r>
      </w:ins>
      <w:ins w:id="156" w:author="Ludwig Siebert" w:date="2023-10-05T16:56:00Z">
        <w:r w:rsidR="00B24717">
          <w:rPr>
            <w:rFonts w:ascii="Arial" w:hAnsi="Arial" w:cs="Arial"/>
            <w:lang w:val="en-US"/>
          </w:rPr>
          <w:t>focus</w:t>
        </w:r>
      </w:ins>
      <w:del w:id="157" w:author="Ludwig Siebert" w:date="2023-10-05T16:56:00Z">
        <w:r w:rsidRPr="004379AF" w:rsidDel="00B24717">
          <w:rPr>
            <w:rFonts w:ascii="Arial" w:hAnsi="Arial" w:cs="Arial"/>
            <w:lang w:val="en-US"/>
          </w:rPr>
          <w:delText>is</w:delText>
        </w:r>
      </w:del>
      <w:r w:rsidRPr="004379AF">
        <w:rPr>
          <w:rFonts w:ascii="Arial" w:hAnsi="Arial" w:cs="Arial"/>
          <w:lang w:val="en-US"/>
        </w:rPr>
        <w:t xml:space="preserve"> on a 6-axis robot with a rotary-tilt table, whereby the results should also be transferable to other machines. Furthermore, </w:t>
      </w:r>
      <w:ins w:id="158" w:author="Ludwig Siebert" w:date="2023-10-12T13:01:00Z">
        <w:r w:rsidR="00FC5AAB">
          <w:rPr>
            <w:rFonts w:ascii="Arial" w:hAnsi="Arial" w:cs="Arial"/>
            <w:lang w:val="en-US"/>
          </w:rPr>
          <w:t xml:space="preserve">the </w:t>
        </w:r>
      </w:ins>
      <w:r w:rsidR="000738CA" w:rsidRPr="000738CA">
        <w:rPr>
          <w:rFonts w:ascii="Arial" w:hAnsi="Arial" w:cs="Arial"/>
          <w:lang w:val="en-US"/>
        </w:rPr>
        <w:t>experiments and validations</w:t>
      </w:r>
      <w:r w:rsidR="000738CA">
        <w:rPr>
          <w:rFonts w:ascii="Arial" w:hAnsi="Arial" w:cs="Arial"/>
          <w:lang w:val="en-US"/>
        </w:rPr>
        <w:t xml:space="preserve"> </w:t>
      </w:r>
      <w:del w:id="159" w:author="Ludwig Siebert" w:date="2023-10-12T13:01:00Z">
        <w:r w:rsidRPr="004379AF" w:rsidDel="00FC5AAB">
          <w:rPr>
            <w:rFonts w:ascii="Arial" w:hAnsi="Arial" w:cs="Arial"/>
            <w:lang w:val="en-US"/>
          </w:rPr>
          <w:delText xml:space="preserve">are </w:delText>
        </w:r>
      </w:del>
      <w:ins w:id="160" w:author="Ludwig Siebert" w:date="2023-10-12T13:01:00Z">
        <w:r w:rsidR="00FC5AAB">
          <w:rPr>
            <w:rFonts w:ascii="Arial" w:hAnsi="Arial" w:cs="Arial"/>
            <w:lang w:val="en-US"/>
          </w:rPr>
          <w:t>will be</w:t>
        </w:r>
        <w:r w:rsidR="00FC5AAB" w:rsidRPr="004379AF">
          <w:rPr>
            <w:rFonts w:ascii="Arial" w:hAnsi="Arial" w:cs="Arial"/>
            <w:lang w:val="en-US"/>
          </w:rPr>
          <w:t xml:space="preserve"> </w:t>
        </w:r>
      </w:ins>
      <w:r w:rsidRPr="004379AF">
        <w:rPr>
          <w:rFonts w:ascii="Arial" w:hAnsi="Arial" w:cs="Arial"/>
          <w:lang w:val="en-US"/>
        </w:rPr>
        <w:t xml:space="preserve">limited to the manufacturing processes </w:t>
      </w:r>
      <w:ins w:id="161" w:author="Ludwig Siebert" w:date="2023-10-09T17:42:00Z">
        <w:r w:rsidR="001F245E">
          <w:rPr>
            <w:rFonts w:ascii="Arial" w:hAnsi="Arial" w:cs="Arial"/>
            <w:lang w:val="en-US"/>
          </w:rPr>
          <w:t xml:space="preserve">of </w:t>
        </w:r>
      </w:ins>
      <w:r w:rsidRPr="004379AF">
        <w:rPr>
          <w:rFonts w:ascii="Arial" w:hAnsi="Arial" w:cs="Arial"/>
          <w:lang w:val="en-US"/>
        </w:rPr>
        <w:t>WAAM and milling.</w:t>
      </w:r>
    </w:p>
    <w:p w14:paraId="74ACD2CB" w14:textId="77777777" w:rsidR="008E539A" w:rsidRDefault="008E539A" w:rsidP="008E539A">
      <w:pPr>
        <w:jc w:val="both"/>
        <w:rPr>
          <w:ins w:id="162" w:author="Ludwig Siebert" w:date="2023-10-12T13:47:00Z"/>
          <w:rFonts w:ascii="Arial" w:hAnsi="Arial" w:cs="Arial"/>
          <w:lang w:val="en-US"/>
        </w:rPr>
      </w:pPr>
      <w:ins w:id="163" w:author="Ludwig Siebert" w:date="2023-10-12T13:47:00Z">
        <w:r>
          <w:rPr>
            <w:rFonts w:ascii="Arial" w:hAnsi="Arial" w:cs="Arial"/>
            <w:lang w:val="en-US"/>
          </w:rPr>
          <w:t xml:space="preserve"> </w:t>
        </w:r>
      </w:ins>
    </w:p>
    <w:p w14:paraId="0A462178" w14:textId="4B5E1DDF" w:rsidR="009668CE" w:rsidRPr="004379AF" w:rsidDel="008E539A" w:rsidRDefault="009668CE">
      <w:pPr>
        <w:jc w:val="both"/>
        <w:rPr>
          <w:del w:id="164" w:author="Ludwig Siebert" w:date="2023-10-12T13:47:00Z"/>
          <w:rFonts w:ascii="Arial" w:hAnsi="Arial" w:cs="Arial"/>
          <w:lang w:val="en-US"/>
        </w:rPr>
        <w:pPrChange w:id="165" w:author="Ludwig Siebert" w:date="2023-10-09T17:12:00Z">
          <w:pPr/>
        </w:pPrChange>
      </w:pPr>
      <w:r w:rsidRPr="004379AF">
        <w:rPr>
          <w:rFonts w:ascii="Arial" w:hAnsi="Arial" w:cs="Arial"/>
          <w:lang w:val="en-US"/>
        </w:rPr>
        <w:t xml:space="preserve">First, the influence of the </w:t>
      </w:r>
      <w:r w:rsidR="000738CA">
        <w:rPr>
          <w:rFonts w:ascii="Arial" w:hAnsi="Arial" w:cs="Arial"/>
          <w:lang w:val="en-US"/>
        </w:rPr>
        <w:t>constraints</w:t>
      </w:r>
      <w:r w:rsidRPr="004379AF">
        <w:rPr>
          <w:rFonts w:ascii="Arial" w:hAnsi="Arial" w:cs="Arial"/>
          <w:lang w:val="en-US"/>
        </w:rPr>
        <w:t xml:space="preserve"> on relevant process variables (energy </w:t>
      </w:r>
      <w:del w:id="166" w:author="Ludwig Siebert" w:date="2023-10-12T13:01:00Z">
        <w:r w:rsidRPr="004379AF" w:rsidDel="00FC5AAB">
          <w:rPr>
            <w:rFonts w:ascii="Arial" w:hAnsi="Arial" w:cs="Arial"/>
            <w:lang w:val="en-US"/>
          </w:rPr>
          <w:delText>consumption</w:delText>
        </w:r>
      </w:del>
      <w:ins w:id="167" w:author="Ludwig Siebert" w:date="2023-10-12T13:01:00Z">
        <w:r w:rsidR="00FC5AAB">
          <w:rPr>
            <w:rFonts w:ascii="Arial" w:hAnsi="Arial" w:cs="Arial"/>
            <w:lang w:val="en-US"/>
          </w:rPr>
          <w:t>demand</w:t>
        </w:r>
      </w:ins>
      <w:r w:rsidRPr="004379AF">
        <w:rPr>
          <w:rFonts w:ascii="Arial" w:hAnsi="Arial" w:cs="Arial"/>
          <w:lang w:val="en-US"/>
        </w:rPr>
        <w:t>, joint turnover, speed and acceleration peaks, total joint movements</w:t>
      </w:r>
      <w:del w:id="168" w:author="Ludwig Siebert" w:date="2023-10-11T14:54:00Z">
        <w:r w:rsidRPr="004379AF" w:rsidDel="002F5B27">
          <w:rPr>
            <w:rFonts w:ascii="Arial" w:hAnsi="Arial" w:cs="Arial"/>
            <w:lang w:val="en-US"/>
          </w:rPr>
          <w:delText>, etc.</w:delText>
        </w:r>
      </w:del>
      <w:r w:rsidRPr="004379AF">
        <w:rPr>
          <w:rFonts w:ascii="Arial" w:hAnsi="Arial" w:cs="Arial"/>
          <w:lang w:val="en-US"/>
        </w:rPr>
        <w:t xml:space="preserve">) </w:t>
      </w:r>
      <w:r w:rsidR="001001C5" w:rsidRPr="004379AF">
        <w:rPr>
          <w:rFonts w:ascii="Arial" w:hAnsi="Arial" w:cs="Arial"/>
          <w:lang w:val="en-US"/>
        </w:rPr>
        <w:t xml:space="preserve">in a manufacturing process </w:t>
      </w:r>
      <w:del w:id="169" w:author="Ludwig Siebert" w:date="2023-10-12T13:02:00Z">
        <w:r w:rsidR="001001C5" w:rsidRPr="004379AF" w:rsidDel="00FC5AAB">
          <w:rPr>
            <w:rFonts w:ascii="Arial" w:hAnsi="Arial" w:cs="Arial"/>
            <w:lang w:val="en-US"/>
          </w:rPr>
          <w:delText xml:space="preserve">like </w:delText>
        </w:r>
      </w:del>
      <w:ins w:id="170" w:author="Ludwig Siebert" w:date="2023-10-12T13:02:00Z">
        <w:r w:rsidR="00FC5AAB">
          <w:rPr>
            <w:rFonts w:ascii="Arial" w:hAnsi="Arial" w:cs="Arial"/>
            <w:lang w:val="en-US"/>
          </w:rPr>
          <w:t>such as</w:t>
        </w:r>
        <w:r w:rsidR="00FC5AAB" w:rsidRPr="004379AF">
          <w:rPr>
            <w:rFonts w:ascii="Arial" w:hAnsi="Arial" w:cs="Arial"/>
            <w:lang w:val="en-US"/>
          </w:rPr>
          <w:t xml:space="preserve"> </w:t>
        </w:r>
      </w:ins>
      <w:r w:rsidR="001001C5" w:rsidRPr="004379AF">
        <w:rPr>
          <w:rFonts w:ascii="Arial" w:hAnsi="Arial" w:cs="Arial"/>
          <w:lang w:val="en-US"/>
        </w:rPr>
        <w:t xml:space="preserve">WAAM </w:t>
      </w:r>
      <w:ins w:id="171" w:author="Ludwig Siebert" w:date="2023-10-12T13:02:00Z">
        <w:r w:rsidR="00FC5AAB">
          <w:rPr>
            <w:rFonts w:ascii="Arial" w:hAnsi="Arial" w:cs="Arial"/>
            <w:lang w:val="en-US"/>
          </w:rPr>
          <w:t>will be</w:t>
        </w:r>
      </w:ins>
      <w:del w:id="172" w:author="Ludwig Siebert" w:date="2023-10-12T13:02:00Z">
        <w:r w:rsidRPr="004379AF" w:rsidDel="00FC5AAB">
          <w:rPr>
            <w:rFonts w:ascii="Arial" w:hAnsi="Arial" w:cs="Arial"/>
            <w:lang w:val="en-US"/>
          </w:rPr>
          <w:delText>is</w:delText>
        </w:r>
      </w:del>
      <w:r w:rsidRPr="004379AF">
        <w:rPr>
          <w:rFonts w:ascii="Arial" w:hAnsi="Arial" w:cs="Arial"/>
          <w:lang w:val="en-US"/>
        </w:rPr>
        <w:t xml:space="preserve"> assessed</w:t>
      </w:r>
      <w:r w:rsidRPr="002F5B27">
        <w:rPr>
          <w:rFonts w:ascii="Arial" w:hAnsi="Arial" w:cs="Arial"/>
          <w:lang w:val="en-US"/>
        </w:rPr>
        <w:t xml:space="preserve">. Subsequently, a process evaluation </w:t>
      </w:r>
      <w:del w:id="173" w:author="Ludwig Siebert" w:date="2023-10-12T13:02:00Z">
        <w:r w:rsidRPr="002F5B27" w:rsidDel="00FC5AAB">
          <w:rPr>
            <w:rFonts w:ascii="Arial" w:hAnsi="Arial" w:cs="Arial"/>
            <w:lang w:val="en-US"/>
          </w:rPr>
          <w:delText xml:space="preserve">is </w:delText>
        </w:r>
      </w:del>
      <w:ins w:id="174" w:author="Ludwig Siebert" w:date="2023-10-12T13:02:00Z">
        <w:r w:rsidR="00FC5AAB">
          <w:rPr>
            <w:rFonts w:ascii="Arial" w:hAnsi="Arial" w:cs="Arial"/>
            <w:lang w:val="en-US"/>
          </w:rPr>
          <w:t>will be</w:t>
        </w:r>
        <w:r w:rsidR="00FC5AAB" w:rsidRPr="002F5B27">
          <w:rPr>
            <w:rFonts w:ascii="Arial" w:hAnsi="Arial" w:cs="Arial"/>
            <w:lang w:val="en-US"/>
          </w:rPr>
          <w:t xml:space="preserve"> </w:t>
        </w:r>
      </w:ins>
      <w:del w:id="175" w:author="Ludwig Siebert" w:date="2023-10-12T13:30:00Z">
        <w:r w:rsidRPr="002F5B27" w:rsidDel="00D93874">
          <w:rPr>
            <w:rFonts w:ascii="Arial" w:hAnsi="Arial" w:cs="Arial"/>
            <w:lang w:val="en-US"/>
          </w:rPr>
          <w:delText xml:space="preserve">developed </w:delText>
        </w:r>
      </w:del>
      <w:ins w:id="176" w:author="Ludwig Siebert" w:date="2023-10-12T13:30:00Z">
        <w:r w:rsidR="00D93874">
          <w:rPr>
            <w:rFonts w:ascii="Arial" w:hAnsi="Arial" w:cs="Arial"/>
            <w:lang w:val="en-US"/>
          </w:rPr>
          <w:t>elaborated</w:t>
        </w:r>
        <w:r w:rsidR="00D93874" w:rsidRPr="002F5B27">
          <w:rPr>
            <w:rFonts w:ascii="Arial" w:hAnsi="Arial" w:cs="Arial"/>
            <w:lang w:val="en-US"/>
          </w:rPr>
          <w:t xml:space="preserve"> </w:t>
        </w:r>
      </w:ins>
      <w:r w:rsidRPr="002F5B27">
        <w:rPr>
          <w:rFonts w:ascii="Arial" w:hAnsi="Arial" w:cs="Arial"/>
          <w:lang w:val="en-US"/>
        </w:rPr>
        <w:t>in the CAM software, by means of which the process quality can be determined.</w:t>
      </w:r>
      <w:ins w:id="177" w:author="Ludwig Siebert" w:date="2023-10-11T14:55:00Z">
        <w:r w:rsidR="002F5B27" w:rsidRPr="002F5B27">
          <w:rPr>
            <w:rFonts w:ascii="Arial" w:hAnsi="Arial" w:cs="Arial"/>
            <w:lang w:val="en-US"/>
            <w:rPrChange w:id="178" w:author="Ludwig Siebert" w:date="2023-10-11T14:55:00Z">
              <w:rPr>
                <w:rFonts w:ascii="Arial" w:hAnsi="Arial" w:cs="Arial"/>
                <w:highlight w:val="yellow"/>
                <w:lang w:val="en-US"/>
              </w:rPr>
            </w:rPrChange>
          </w:rPr>
          <w:t xml:space="preserve"> </w:t>
        </w:r>
      </w:ins>
    </w:p>
    <w:p w14:paraId="4B99BD4D" w14:textId="217AFB80" w:rsidR="001001C5" w:rsidRPr="004379AF" w:rsidDel="008E539A" w:rsidRDefault="001001C5">
      <w:pPr>
        <w:jc w:val="both"/>
        <w:rPr>
          <w:del w:id="179" w:author="Ludwig Siebert" w:date="2023-10-12T13:47:00Z"/>
          <w:rFonts w:ascii="Arial" w:hAnsi="Arial" w:cs="Arial"/>
          <w:lang w:val="en-US"/>
        </w:rPr>
        <w:pPrChange w:id="180" w:author="Ludwig Siebert" w:date="2023-10-09T17:12:00Z">
          <w:pPr/>
        </w:pPrChange>
      </w:pPr>
      <w:r w:rsidRPr="004379AF">
        <w:rPr>
          <w:rFonts w:ascii="Arial" w:hAnsi="Arial" w:cs="Arial"/>
          <w:lang w:val="en-US"/>
        </w:rPr>
        <w:t xml:space="preserve">Depending on the respective process variables, approximation methods or machine learning methods </w:t>
      </w:r>
      <w:del w:id="181" w:author="Ludwig Siebert" w:date="2023-10-12T13:03:00Z">
        <w:r w:rsidRPr="004379AF" w:rsidDel="00E202B0">
          <w:rPr>
            <w:rFonts w:ascii="Arial" w:hAnsi="Arial" w:cs="Arial"/>
            <w:lang w:val="en-US"/>
          </w:rPr>
          <w:delText xml:space="preserve">are </w:delText>
        </w:r>
      </w:del>
      <w:ins w:id="182" w:author="Ludwig Siebert" w:date="2023-10-12T13:03:00Z">
        <w:r w:rsidR="00E202B0">
          <w:rPr>
            <w:rFonts w:ascii="Arial" w:hAnsi="Arial" w:cs="Arial"/>
            <w:lang w:val="en-US"/>
          </w:rPr>
          <w:t>will be</w:t>
        </w:r>
        <w:r w:rsidR="00E202B0" w:rsidRPr="004379AF">
          <w:rPr>
            <w:rFonts w:ascii="Arial" w:hAnsi="Arial" w:cs="Arial"/>
            <w:lang w:val="en-US"/>
          </w:rPr>
          <w:t xml:space="preserve"> </w:t>
        </w:r>
      </w:ins>
      <w:r w:rsidR="000738CA">
        <w:rPr>
          <w:rFonts w:ascii="Arial" w:hAnsi="Arial" w:cs="Arial"/>
          <w:lang w:val="en-US"/>
        </w:rPr>
        <w:t>investigated</w:t>
      </w:r>
      <w:r w:rsidRPr="004379AF">
        <w:rPr>
          <w:rFonts w:ascii="Arial" w:hAnsi="Arial" w:cs="Arial"/>
          <w:lang w:val="en-US"/>
        </w:rPr>
        <w:t xml:space="preserve"> for </w:t>
      </w:r>
      <w:ins w:id="183" w:author="Ludwig Siebert" w:date="2023-10-11T14:55:00Z">
        <w:r w:rsidR="002F5B27">
          <w:rPr>
            <w:rFonts w:ascii="Arial" w:hAnsi="Arial" w:cs="Arial"/>
            <w:lang w:val="en-US"/>
          </w:rPr>
          <w:t xml:space="preserve">the </w:t>
        </w:r>
      </w:ins>
      <w:r w:rsidRPr="004379AF">
        <w:rPr>
          <w:rFonts w:ascii="Arial" w:hAnsi="Arial" w:cs="Arial"/>
          <w:lang w:val="en-US"/>
        </w:rPr>
        <w:t xml:space="preserve">process evaluation. The process quality as a one-dimensional variable </w:t>
      </w:r>
      <w:del w:id="184" w:author="Ludwig Siebert" w:date="2023-10-12T13:03:00Z">
        <w:r w:rsidRPr="004379AF" w:rsidDel="00E202B0">
          <w:rPr>
            <w:rFonts w:ascii="Arial" w:hAnsi="Arial" w:cs="Arial"/>
            <w:lang w:val="en-US"/>
          </w:rPr>
          <w:delText xml:space="preserve">is </w:delText>
        </w:r>
      </w:del>
      <w:ins w:id="185" w:author="Ludwig Siebert" w:date="2023-10-12T13:03:00Z">
        <w:r w:rsidR="00E202B0">
          <w:rPr>
            <w:rFonts w:ascii="Arial" w:hAnsi="Arial" w:cs="Arial"/>
            <w:lang w:val="en-US"/>
          </w:rPr>
          <w:t>will be</w:t>
        </w:r>
        <w:r w:rsidR="00E202B0" w:rsidRPr="004379AF">
          <w:rPr>
            <w:rFonts w:ascii="Arial" w:hAnsi="Arial" w:cs="Arial"/>
            <w:lang w:val="en-US"/>
          </w:rPr>
          <w:t xml:space="preserve"> </w:t>
        </w:r>
      </w:ins>
      <w:r w:rsidRPr="004379AF">
        <w:rPr>
          <w:rFonts w:ascii="Arial" w:hAnsi="Arial" w:cs="Arial"/>
          <w:lang w:val="en-US"/>
        </w:rPr>
        <w:t>determined by weighting the process variables.</w:t>
      </w:r>
    </w:p>
    <w:p w14:paraId="29FDB0BE" w14:textId="4A88B00F" w:rsidR="001001C5" w:rsidRPr="004379AF" w:rsidRDefault="008E539A" w:rsidP="008E539A">
      <w:pPr>
        <w:jc w:val="both"/>
        <w:rPr>
          <w:rFonts w:ascii="Arial" w:hAnsi="Arial" w:cs="Arial"/>
          <w:lang w:val="en-US"/>
        </w:rPr>
        <w:pPrChange w:id="186" w:author="Ludwig Siebert" w:date="2023-10-12T13:47:00Z">
          <w:pPr/>
        </w:pPrChange>
      </w:pPr>
      <w:ins w:id="187" w:author="Ludwig Siebert" w:date="2023-10-12T13:47:00Z">
        <w:r>
          <w:rPr>
            <w:rFonts w:ascii="Arial" w:hAnsi="Arial" w:cs="Arial"/>
            <w:lang w:val="en-US"/>
          </w:rPr>
          <w:t xml:space="preserve"> </w:t>
        </w:r>
      </w:ins>
      <w:r w:rsidR="001001C5" w:rsidRPr="004379AF">
        <w:rPr>
          <w:rFonts w:ascii="Arial" w:hAnsi="Arial" w:cs="Arial"/>
          <w:lang w:val="en-US"/>
        </w:rPr>
        <w:t xml:space="preserve">Subsequently, a method for the optimization of the </w:t>
      </w:r>
      <w:r w:rsidR="000738CA">
        <w:rPr>
          <w:rFonts w:ascii="Arial" w:hAnsi="Arial" w:cs="Arial"/>
          <w:lang w:val="en-US"/>
        </w:rPr>
        <w:t>constraints</w:t>
      </w:r>
      <w:r w:rsidR="000738CA" w:rsidRPr="004379AF">
        <w:rPr>
          <w:rFonts w:ascii="Arial" w:hAnsi="Arial" w:cs="Arial"/>
          <w:lang w:val="en-US"/>
        </w:rPr>
        <w:t xml:space="preserve"> </w:t>
      </w:r>
      <w:del w:id="188" w:author="Ludwig Siebert" w:date="2023-10-12T13:03:00Z">
        <w:r w:rsidR="001001C5" w:rsidRPr="004379AF" w:rsidDel="00E202B0">
          <w:rPr>
            <w:rFonts w:ascii="Arial" w:hAnsi="Arial" w:cs="Arial"/>
            <w:lang w:val="en-US"/>
          </w:rPr>
          <w:delText xml:space="preserve">is </w:delText>
        </w:r>
      </w:del>
      <w:ins w:id="189" w:author="Ludwig Siebert" w:date="2023-10-12T13:03:00Z">
        <w:r w:rsidR="00E202B0">
          <w:rPr>
            <w:rFonts w:ascii="Arial" w:hAnsi="Arial" w:cs="Arial"/>
            <w:lang w:val="en-US"/>
          </w:rPr>
          <w:t>will be</w:t>
        </w:r>
        <w:r w:rsidR="00E202B0" w:rsidRPr="004379AF">
          <w:rPr>
            <w:rFonts w:ascii="Arial" w:hAnsi="Arial" w:cs="Arial"/>
            <w:lang w:val="en-US"/>
          </w:rPr>
          <w:t xml:space="preserve"> </w:t>
        </w:r>
      </w:ins>
      <w:del w:id="190" w:author="Ludwig Siebert" w:date="2023-10-12T13:30:00Z">
        <w:r w:rsidR="001001C5" w:rsidRPr="004379AF" w:rsidDel="00D93874">
          <w:rPr>
            <w:rFonts w:ascii="Arial" w:hAnsi="Arial" w:cs="Arial"/>
            <w:lang w:val="en-US"/>
          </w:rPr>
          <w:delText>developed</w:delText>
        </w:r>
      </w:del>
      <w:ins w:id="191" w:author="Ludwig Siebert" w:date="2023-10-12T13:30:00Z">
        <w:r w:rsidR="00D93874">
          <w:rPr>
            <w:rFonts w:ascii="Arial" w:hAnsi="Arial" w:cs="Arial"/>
            <w:lang w:val="en-US"/>
          </w:rPr>
          <w:t>elaborated</w:t>
        </w:r>
      </w:ins>
      <w:r w:rsidR="001001C5" w:rsidRPr="004379AF">
        <w:rPr>
          <w:rFonts w:ascii="Arial" w:hAnsi="Arial" w:cs="Arial"/>
          <w:lang w:val="en-US"/>
        </w:rPr>
        <w:t xml:space="preserve">. This task corresponds to an optimization problem in which the process quality </w:t>
      </w:r>
      <w:del w:id="192" w:author="Ludwig Siebert" w:date="2023-10-12T13:03:00Z">
        <w:r w:rsidR="001001C5" w:rsidRPr="004379AF" w:rsidDel="00E202B0">
          <w:rPr>
            <w:rFonts w:ascii="Arial" w:hAnsi="Arial" w:cs="Arial"/>
            <w:lang w:val="en-US"/>
          </w:rPr>
          <w:delText xml:space="preserve">is </w:delText>
        </w:r>
      </w:del>
      <w:ins w:id="193" w:author="Ludwig Siebert" w:date="2023-10-12T13:03:00Z">
        <w:r w:rsidR="00E202B0">
          <w:rPr>
            <w:rFonts w:ascii="Arial" w:hAnsi="Arial" w:cs="Arial"/>
            <w:lang w:val="en-US"/>
          </w:rPr>
          <w:t xml:space="preserve">will be </w:t>
        </w:r>
      </w:ins>
      <w:del w:id="194" w:author="Ludwig Siebert" w:date="2023-10-05T16:57:00Z">
        <w:r w:rsidR="001001C5" w:rsidRPr="004379AF" w:rsidDel="00EC3198">
          <w:rPr>
            <w:rFonts w:ascii="Arial" w:hAnsi="Arial" w:cs="Arial"/>
            <w:lang w:val="en-US"/>
          </w:rPr>
          <w:delText xml:space="preserve">to be </w:delText>
        </w:r>
      </w:del>
      <w:r w:rsidR="001001C5" w:rsidRPr="004379AF">
        <w:rPr>
          <w:rFonts w:ascii="Arial" w:hAnsi="Arial" w:cs="Arial"/>
          <w:lang w:val="en-US"/>
        </w:rPr>
        <w:t xml:space="preserve">maximized by </w:t>
      </w:r>
      <w:del w:id="195" w:author="Ludwig Siebert" w:date="2023-10-05T16:57:00Z">
        <w:r w:rsidR="001001C5" w:rsidRPr="004379AF" w:rsidDel="00EC3198">
          <w:rPr>
            <w:rFonts w:ascii="Arial" w:hAnsi="Arial" w:cs="Arial"/>
            <w:lang w:val="en-US"/>
          </w:rPr>
          <w:delText>the selection of</w:delText>
        </w:r>
      </w:del>
      <w:ins w:id="196" w:author="Ludwig Siebert" w:date="2023-10-05T16:57:00Z">
        <w:r w:rsidR="00EC3198">
          <w:rPr>
            <w:rFonts w:ascii="Arial" w:hAnsi="Arial" w:cs="Arial"/>
            <w:lang w:val="en-US"/>
          </w:rPr>
          <w:t>selecting</w:t>
        </w:r>
      </w:ins>
      <w:r w:rsidR="001001C5" w:rsidRPr="004379AF">
        <w:rPr>
          <w:rFonts w:ascii="Arial" w:hAnsi="Arial" w:cs="Arial"/>
          <w:lang w:val="en-US"/>
        </w:rPr>
        <w:t xml:space="preserve"> suitable </w:t>
      </w:r>
      <w:r w:rsidR="000738CA">
        <w:rPr>
          <w:rFonts w:ascii="Arial" w:hAnsi="Arial" w:cs="Arial"/>
          <w:lang w:val="en-US"/>
        </w:rPr>
        <w:t>constraints</w:t>
      </w:r>
      <w:r w:rsidR="001001C5" w:rsidRPr="004379AF">
        <w:rPr>
          <w:rFonts w:ascii="Arial" w:hAnsi="Arial" w:cs="Arial"/>
          <w:lang w:val="en-US"/>
        </w:rPr>
        <w:t xml:space="preserve">. </w:t>
      </w:r>
    </w:p>
    <w:bookmarkEnd w:id="140"/>
    <w:p w14:paraId="7CDF0FF7" w14:textId="4F8588B7" w:rsidR="004379AF" w:rsidRPr="004379AF" w:rsidRDefault="004379AF">
      <w:pPr>
        <w:pStyle w:val="AufgabeAbsatz"/>
        <w:jc w:val="left"/>
        <w:rPr>
          <w:u w:val="single"/>
          <w:lang w:val="en-US"/>
        </w:rPr>
      </w:pPr>
      <w:r w:rsidRPr="004379AF">
        <w:rPr>
          <w:u w:val="single"/>
          <w:lang w:val="en-US"/>
        </w:rPr>
        <w:t>Procedure and working method:</w:t>
      </w:r>
      <w:r>
        <w:rPr>
          <w:u w:val="single"/>
          <w:lang w:val="en-US"/>
        </w:rPr>
        <w:br/>
      </w:r>
    </w:p>
    <w:p w14:paraId="02365C8B" w14:textId="7A88F1DF" w:rsidR="00DB4EB4" w:rsidRPr="004379AF" w:rsidRDefault="00DB4EB4">
      <w:pPr>
        <w:jc w:val="both"/>
        <w:rPr>
          <w:rFonts w:ascii="Arial" w:hAnsi="Arial" w:cs="Arial"/>
          <w:lang w:val="en-US"/>
        </w:rPr>
        <w:pPrChange w:id="197" w:author="Ludwig Siebert" w:date="2023-10-09T17:12:00Z">
          <w:pPr/>
        </w:pPrChange>
      </w:pPr>
      <w:bookmarkStart w:id="198" w:name="_Hlk148010393"/>
      <w:r w:rsidRPr="004379AF">
        <w:rPr>
          <w:rFonts w:ascii="Arial" w:hAnsi="Arial" w:cs="Arial"/>
          <w:lang w:val="en-US"/>
        </w:rPr>
        <w:t>The following work packages are conducted within this thesis:</w:t>
      </w:r>
    </w:p>
    <w:p w14:paraId="7B8E7284" w14:textId="42E4E15D" w:rsidR="00DB4EB4" w:rsidRPr="004379AF" w:rsidRDefault="00DB4EB4">
      <w:pPr>
        <w:pStyle w:val="Listenabsatz"/>
        <w:numPr>
          <w:ilvl w:val="0"/>
          <w:numId w:val="1"/>
        </w:numPr>
        <w:jc w:val="both"/>
        <w:rPr>
          <w:rFonts w:ascii="Arial" w:hAnsi="Arial" w:cs="Arial"/>
          <w:lang w:val="en-US"/>
        </w:rPr>
        <w:pPrChange w:id="199" w:author="Ludwig Siebert" w:date="2023-10-09T17:12:00Z">
          <w:pPr>
            <w:pStyle w:val="Listenabsatz"/>
            <w:numPr>
              <w:numId w:val="1"/>
            </w:numPr>
            <w:ind w:hanging="360"/>
          </w:pPr>
        </w:pPrChange>
      </w:pPr>
      <w:r w:rsidRPr="004379AF">
        <w:rPr>
          <w:rFonts w:ascii="Arial" w:hAnsi="Arial" w:cs="Arial"/>
          <w:lang w:val="en-US"/>
        </w:rPr>
        <w:t>Literature research</w:t>
      </w:r>
    </w:p>
    <w:p w14:paraId="07707245" w14:textId="4BE1E7CE" w:rsidR="00DB4EB4" w:rsidRPr="004379AF" w:rsidRDefault="00DB4EB4">
      <w:pPr>
        <w:pStyle w:val="Listenabsatz"/>
        <w:numPr>
          <w:ilvl w:val="0"/>
          <w:numId w:val="1"/>
        </w:numPr>
        <w:jc w:val="both"/>
        <w:rPr>
          <w:rFonts w:ascii="Arial" w:hAnsi="Arial" w:cs="Arial"/>
          <w:lang w:val="en-US"/>
        </w:rPr>
        <w:pPrChange w:id="200" w:author="Ludwig Siebert" w:date="2023-10-09T17:12:00Z">
          <w:pPr>
            <w:pStyle w:val="Listenabsatz"/>
            <w:numPr>
              <w:numId w:val="1"/>
            </w:numPr>
            <w:ind w:hanging="360"/>
          </w:pPr>
        </w:pPrChange>
      </w:pPr>
      <w:r w:rsidRPr="004379AF">
        <w:rPr>
          <w:rFonts w:ascii="Arial" w:hAnsi="Arial" w:cs="Arial"/>
          <w:lang w:val="en-US"/>
        </w:rPr>
        <w:t>Familiarization with WAAM</w:t>
      </w:r>
      <w:del w:id="201" w:author="Ludwig Siebert" w:date="2023-10-12T13:31:00Z">
        <w:r w:rsidRPr="004379AF" w:rsidDel="00D93874">
          <w:rPr>
            <w:rFonts w:ascii="Arial" w:hAnsi="Arial" w:cs="Arial"/>
            <w:lang w:val="en-US"/>
          </w:rPr>
          <w:delText xml:space="preserve"> and</w:delText>
        </w:r>
      </w:del>
      <w:ins w:id="202" w:author="Ludwig Siebert" w:date="2023-10-12T13:31:00Z">
        <w:r w:rsidR="00D93874">
          <w:rPr>
            <w:rFonts w:ascii="Arial" w:hAnsi="Arial" w:cs="Arial"/>
            <w:lang w:val="en-US"/>
          </w:rPr>
          <w:t>,</w:t>
        </w:r>
      </w:ins>
      <w:r w:rsidRPr="004379AF">
        <w:rPr>
          <w:rFonts w:ascii="Arial" w:hAnsi="Arial" w:cs="Arial"/>
          <w:lang w:val="en-US"/>
        </w:rPr>
        <w:t xml:space="preserve"> milling machines</w:t>
      </w:r>
      <w:ins w:id="203" w:author="Ludwig Siebert" w:date="2023-10-12T13:32:00Z">
        <w:r w:rsidR="00D93874">
          <w:rPr>
            <w:rFonts w:ascii="Arial" w:hAnsi="Arial" w:cs="Arial"/>
            <w:lang w:val="en-US"/>
          </w:rPr>
          <w:t>, and CAM software</w:t>
        </w:r>
      </w:ins>
      <w:del w:id="204" w:author="Ludwig Siebert" w:date="2023-10-12T13:31:00Z">
        <w:r w:rsidRPr="004379AF" w:rsidDel="00D93874">
          <w:rPr>
            <w:rFonts w:ascii="Arial" w:hAnsi="Arial" w:cs="Arial"/>
            <w:lang w:val="en-US"/>
          </w:rPr>
          <w:delText xml:space="preserve"> </w:delText>
        </w:r>
      </w:del>
    </w:p>
    <w:p w14:paraId="6709360B" w14:textId="2F7E97A0" w:rsidR="00DB4EB4" w:rsidRPr="004379AF" w:rsidDel="00D93874" w:rsidRDefault="00DB4EB4">
      <w:pPr>
        <w:pStyle w:val="Listenabsatz"/>
        <w:numPr>
          <w:ilvl w:val="0"/>
          <w:numId w:val="1"/>
        </w:numPr>
        <w:jc w:val="both"/>
        <w:rPr>
          <w:del w:id="205" w:author="Ludwig Siebert" w:date="2023-10-12T13:32:00Z"/>
          <w:rFonts w:ascii="Arial" w:hAnsi="Arial" w:cs="Arial"/>
          <w:lang w:val="en-US"/>
        </w:rPr>
        <w:pPrChange w:id="206" w:author="Ludwig Siebert" w:date="2023-10-09T17:12:00Z">
          <w:pPr>
            <w:pStyle w:val="Listenabsatz"/>
            <w:numPr>
              <w:numId w:val="1"/>
            </w:numPr>
            <w:ind w:hanging="360"/>
          </w:pPr>
        </w:pPrChange>
      </w:pPr>
      <w:del w:id="207" w:author="Ludwig Siebert" w:date="2023-10-12T13:32:00Z">
        <w:r w:rsidRPr="004379AF" w:rsidDel="00D93874">
          <w:rPr>
            <w:rFonts w:ascii="Arial" w:hAnsi="Arial" w:cs="Arial"/>
            <w:lang w:val="en-US"/>
          </w:rPr>
          <w:delText>Familiarization with CAM</w:delText>
        </w:r>
      </w:del>
      <w:del w:id="208" w:author="Ludwig Siebert" w:date="2023-10-09T17:44:00Z">
        <w:r w:rsidRPr="004379AF" w:rsidDel="001F245E">
          <w:rPr>
            <w:rFonts w:ascii="Arial" w:hAnsi="Arial" w:cs="Arial"/>
            <w:lang w:val="en-US"/>
          </w:rPr>
          <w:delText>-</w:delText>
        </w:r>
      </w:del>
      <w:del w:id="209" w:author="Ludwig Siebert" w:date="2023-10-12T13:32:00Z">
        <w:r w:rsidRPr="004379AF" w:rsidDel="00D93874">
          <w:rPr>
            <w:rFonts w:ascii="Arial" w:hAnsi="Arial" w:cs="Arial"/>
            <w:lang w:val="en-US"/>
          </w:rPr>
          <w:delText xml:space="preserve">software </w:delText>
        </w:r>
      </w:del>
    </w:p>
    <w:p w14:paraId="00B8F6F3" w14:textId="7EB4417F" w:rsidR="00DB4EB4" w:rsidRPr="004379AF" w:rsidRDefault="00DB4EB4">
      <w:pPr>
        <w:pStyle w:val="Listenabsatz"/>
        <w:numPr>
          <w:ilvl w:val="0"/>
          <w:numId w:val="1"/>
        </w:numPr>
        <w:jc w:val="both"/>
        <w:rPr>
          <w:rFonts w:ascii="Arial" w:hAnsi="Arial" w:cs="Arial"/>
          <w:lang w:val="en-US"/>
        </w:rPr>
        <w:pPrChange w:id="210" w:author="Ludwig Siebert" w:date="2023-10-09T17:12:00Z">
          <w:pPr>
            <w:pStyle w:val="Listenabsatz"/>
            <w:numPr>
              <w:numId w:val="1"/>
            </w:numPr>
            <w:ind w:hanging="360"/>
          </w:pPr>
        </w:pPrChange>
      </w:pPr>
      <w:r w:rsidRPr="004379AF">
        <w:rPr>
          <w:rFonts w:ascii="Arial" w:hAnsi="Arial" w:cs="Arial"/>
          <w:lang w:val="en-US"/>
        </w:rPr>
        <w:t>Selection of suitable process parameters</w:t>
      </w:r>
    </w:p>
    <w:p w14:paraId="443D3A1E" w14:textId="7C2B98A3" w:rsidR="00DB4EB4" w:rsidRPr="004379AF" w:rsidRDefault="00DB4EB4">
      <w:pPr>
        <w:pStyle w:val="Listenabsatz"/>
        <w:numPr>
          <w:ilvl w:val="0"/>
          <w:numId w:val="1"/>
        </w:numPr>
        <w:jc w:val="both"/>
        <w:rPr>
          <w:rFonts w:ascii="Arial" w:hAnsi="Arial" w:cs="Arial"/>
          <w:lang w:val="en-US"/>
        </w:rPr>
        <w:pPrChange w:id="211" w:author="Ludwig Siebert" w:date="2023-10-09T17:12:00Z">
          <w:pPr>
            <w:pStyle w:val="Listenabsatz"/>
            <w:numPr>
              <w:numId w:val="1"/>
            </w:numPr>
            <w:ind w:hanging="360"/>
          </w:pPr>
        </w:pPrChange>
      </w:pPr>
      <w:del w:id="212" w:author="Ludwig Siebert" w:date="2023-10-12T13:05:00Z">
        <w:r w:rsidRPr="004379AF" w:rsidDel="00E202B0">
          <w:rPr>
            <w:rFonts w:ascii="Arial" w:hAnsi="Arial" w:cs="Arial"/>
            <w:lang w:val="en-US"/>
          </w:rPr>
          <w:delText xml:space="preserve">Development </w:delText>
        </w:r>
      </w:del>
      <w:ins w:id="213" w:author="Ludwig Siebert" w:date="2023-10-12T13:05:00Z">
        <w:r w:rsidR="00E202B0">
          <w:rPr>
            <w:rFonts w:ascii="Arial" w:hAnsi="Arial" w:cs="Arial"/>
            <w:lang w:val="en-US"/>
          </w:rPr>
          <w:t>Elaboration</w:t>
        </w:r>
        <w:r w:rsidR="00E202B0" w:rsidRPr="004379AF">
          <w:rPr>
            <w:rFonts w:ascii="Arial" w:hAnsi="Arial" w:cs="Arial"/>
            <w:lang w:val="en-US"/>
          </w:rPr>
          <w:t xml:space="preserve"> </w:t>
        </w:r>
      </w:ins>
      <w:r w:rsidRPr="004379AF">
        <w:rPr>
          <w:rFonts w:ascii="Arial" w:hAnsi="Arial" w:cs="Arial"/>
          <w:lang w:val="en-US"/>
        </w:rPr>
        <w:t>of the proposed method in a suitable programming language</w:t>
      </w:r>
    </w:p>
    <w:p w14:paraId="629630B8" w14:textId="120F35C2" w:rsidR="00DB4EB4" w:rsidRPr="004379AF" w:rsidRDefault="00DB4EB4">
      <w:pPr>
        <w:pStyle w:val="Listenabsatz"/>
        <w:numPr>
          <w:ilvl w:val="0"/>
          <w:numId w:val="1"/>
        </w:numPr>
        <w:jc w:val="both"/>
        <w:rPr>
          <w:rFonts w:ascii="Arial" w:hAnsi="Arial" w:cs="Arial"/>
          <w:lang w:val="en-US"/>
        </w:rPr>
        <w:pPrChange w:id="214" w:author="Ludwig Siebert" w:date="2023-10-09T17:12:00Z">
          <w:pPr>
            <w:pStyle w:val="Listenabsatz"/>
            <w:numPr>
              <w:numId w:val="1"/>
            </w:numPr>
            <w:ind w:hanging="360"/>
          </w:pPr>
        </w:pPrChange>
      </w:pPr>
      <w:r w:rsidRPr="004379AF">
        <w:rPr>
          <w:rFonts w:ascii="Arial" w:hAnsi="Arial" w:cs="Arial"/>
          <w:lang w:val="en-US"/>
        </w:rPr>
        <w:t xml:space="preserve">Verification and validation of the </w:t>
      </w:r>
      <w:del w:id="215" w:author="Ludwig Siebert" w:date="2023-10-12T13:31:00Z">
        <w:r w:rsidRPr="004379AF" w:rsidDel="00D93874">
          <w:rPr>
            <w:rFonts w:ascii="Arial" w:hAnsi="Arial" w:cs="Arial"/>
            <w:lang w:val="en-US"/>
          </w:rPr>
          <w:delText xml:space="preserve">developed </w:delText>
        </w:r>
      </w:del>
      <w:ins w:id="216" w:author="Ludwig Siebert" w:date="2023-10-12T13:31:00Z">
        <w:r w:rsidR="00D93874">
          <w:rPr>
            <w:rFonts w:ascii="Arial" w:hAnsi="Arial" w:cs="Arial"/>
            <w:lang w:val="en-US"/>
          </w:rPr>
          <w:t>elaborated</w:t>
        </w:r>
        <w:r w:rsidR="00D93874" w:rsidRPr="004379AF">
          <w:rPr>
            <w:rFonts w:ascii="Arial" w:hAnsi="Arial" w:cs="Arial"/>
            <w:lang w:val="en-US"/>
          </w:rPr>
          <w:t xml:space="preserve"> </w:t>
        </w:r>
      </w:ins>
      <w:r w:rsidR="001A2BFE">
        <w:rPr>
          <w:rFonts w:ascii="Arial" w:hAnsi="Arial" w:cs="Arial"/>
          <w:lang w:val="en-US"/>
        </w:rPr>
        <w:t>method</w:t>
      </w:r>
    </w:p>
    <w:p w14:paraId="4CA3F79A" w14:textId="6AADECE1" w:rsidR="004379AF" w:rsidRDefault="00DB4EB4">
      <w:pPr>
        <w:pStyle w:val="Listenabsatz"/>
        <w:numPr>
          <w:ilvl w:val="0"/>
          <w:numId w:val="1"/>
        </w:numPr>
        <w:jc w:val="both"/>
        <w:rPr>
          <w:ins w:id="217" w:author="Ludwig Siebert" w:date="2023-10-09T17:11:00Z"/>
          <w:rFonts w:ascii="Arial" w:hAnsi="Arial" w:cs="Arial"/>
          <w:lang w:val="en-US"/>
        </w:rPr>
        <w:pPrChange w:id="218" w:author="Ludwig Siebert" w:date="2023-10-09T17:12:00Z">
          <w:pPr>
            <w:pStyle w:val="Listenabsatz"/>
            <w:numPr>
              <w:numId w:val="1"/>
            </w:numPr>
            <w:ind w:hanging="360"/>
          </w:pPr>
        </w:pPrChange>
      </w:pPr>
      <w:r w:rsidRPr="004379AF">
        <w:rPr>
          <w:rFonts w:ascii="Arial" w:hAnsi="Arial" w:cs="Arial"/>
          <w:lang w:val="en-US"/>
        </w:rPr>
        <w:t>Documentation of the work</w:t>
      </w:r>
    </w:p>
    <w:bookmarkEnd w:id="198"/>
    <w:p w14:paraId="2D655453" w14:textId="77777777" w:rsidR="00853312" w:rsidRPr="00853312" w:rsidRDefault="00853312">
      <w:pPr>
        <w:jc w:val="both"/>
        <w:rPr>
          <w:rFonts w:ascii="Arial" w:hAnsi="Arial" w:cs="Arial"/>
          <w:lang w:val="en-US"/>
          <w:rPrChange w:id="219" w:author="Ludwig Siebert" w:date="2023-10-09T17:11:00Z">
            <w:rPr>
              <w:lang w:val="en-US"/>
            </w:rPr>
          </w:rPrChange>
        </w:rPr>
        <w:pPrChange w:id="220" w:author="Ludwig Siebert" w:date="2023-10-09T17:12:00Z">
          <w:pPr>
            <w:pStyle w:val="Listenabsatz"/>
            <w:numPr>
              <w:numId w:val="1"/>
            </w:numPr>
            <w:ind w:hanging="360"/>
          </w:pPr>
        </w:pPrChange>
      </w:pPr>
    </w:p>
    <w:p w14:paraId="7365AF0B" w14:textId="0439313D" w:rsidR="004379AF" w:rsidRPr="00853312" w:rsidDel="00853312" w:rsidRDefault="004379AF">
      <w:pPr>
        <w:jc w:val="both"/>
        <w:rPr>
          <w:del w:id="221" w:author="Ludwig Siebert" w:date="2023-10-09T17:10:00Z"/>
          <w:rFonts w:ascii="Arial" w:hAnsi="Arial" w:cs="Arial"/>
          <w:u w:val="single"/>
          <w:lang w:val="en-US"/>
          <w:rPrChange w:id="222" w:author="Ludwig Siebert" w:date="2023-10-09T17:11:00Z">
            <w:rPr>
              <w:del w:id="223" w:author="Ludwig Siebert" w:date="2023-10-09T17:10:00Z"/>
              <w:rFonts w:ascii="Arial" w:hAnsi="Arial" w:cs="Arial"/>
              <w:lang w:val="en-US"/>
            </w:rPr>
          </w:rPrChange>
        </w:rPr>
        <w:pPrChange w:id="224" w:author="Ludwig Siebert" w:date="2023-10-09T17:12:00Z">
          <w:pPr/>
        </w:pPrChange>
      </w:pPr>
    </w:p>
    <w:p w14:paraId="5AF96862" w14:textId="1FA33CD2" w:rsidR="004379AF" w:rsidRPr="00853312" w:rsidDel="00853312" w:rsidRDefault="004379AF">
      <w:pPr>
        <w:pStyle w:val="AufgabeAbsatz"/>
        <w:rPr>
          <w:del w:id="225" w:author="Ludwig Siebert" w:date="2023-10-09T17:10:00Z"/>
          <w:rFonts w:cs="Arial"/>
          <w:u w:val="single"/>
          <w:rPrChange w:id="226" w:author="Ludwig Siebert" w:date="2023-10-09T17:11:00Z">
            <w:rPr>
              <w:del w:id="227" w:author="Ludwig Siebert" w:date="2023-10-09T17:10:00Z"/>
              <w:rFonts w:cs="Arial"/>
            </w:rPr>
          </w:rPrChange>
        </w:rPr>
      </w:pPr>
      <w:del w:id="228" w:author="Ludwig Siebert" w:date="2023-10-09T17:10:00Z">
        <w:r w:rsidRPr="00853312" w:rsidDel="00853312">
          <w:rPr>
            <w:rFonts w:cs="Arial"/>
            <w:u w:val="single"/>
            <w:rPrChange w:id="229" w:author="Ludwig Siebert" w:date="2023-10-09T17:11:00Z">
              <w:rPr>
                <w:rFonts w:cs="Arial"/>
              </w:rPr>
            </w:rPrChange>
          </w:rPr>
          <w:delText>Vereinbarung:</w:delText>
        </w:r>
      </w:del>
    </w:p>
    <w:p w14:paraId="27481243" w14:textId="0C38CBF2" w:rsidR="007D5424" w:rsidRPr="00853312" w:rsidRDefault="004379AF">
      <w:pPr>
        <w:jc w:val="both"/>
        <w:rPr>
          <w:ins w:id="230" w:author="Ludwig Siebert" w:date="2023-10-09T17:09:00Z"/>
          <w:rFonts w:ascii="Arial" w:hAnsi="Arial" w:cs="Arial"/>
          <w:b/>
          <w:u w:val="single"/>
          <w:lang w:val="en-US"/>
          <w:rPrChange w:id="231" w:author="Ludwig Siebert" w:date="2023-10-09T17:11:00Z">
            <w:rPr>
              <w:ins w:id="232" w:author="Ludwig Siebert" w:date="2023-10-09T17:09:00Z"/>
              <w:rFonts w:ascii="Arial" w:hAnsi="Arial" w:cs="Arial"/>
              <w:lang w:val="en-US"/>
            </w:rPr>
          </w:rPrChange>
        </w:rPr>
        <w:pPrChange w:id="233" w:author="Ludwig Siebert" w:date="2023-10-09T17:12:00Z">
          <w:pPr/>
        </w:pPrChange>
      </w:pPr>
      <w:del w:id="234" w:author="Ludwig Siebert" w:date="2023-10-09T17:10:00Z">
        <w:r w:rsidRPr="00C55ADD" w:rsidDel="00853312">
          <w:rPr>
            <w:rFonts w:ascii="Arial" w:hAnsi="Arial" w:cs="Arial"/>
            <w:u w:val="single"/>
            <w:lang w:val="en-US"/>
            <w:rPrChange w:id="235" w:author="Ludwig Siebert" w:date="2023-10-11T14:44:00Z">
              <w:rPr>
                <w:rFonts w:ascii="Arial" w:hAnsi="Arial" w:cs="Arial"/>
              </w:rPr>
            </w:rPrChange>
          </w:rPr>
          <w:delText xml:space="preserve">Durch die Betreuung von Herrn B.Sc. Nalivaika fließt geistiges Eigentum des </w:delText>
        </w:r>
        <w:r w:rsidRPr="00C55ADD" w:rsidDel="00853312">
          <w:rPr>
            <w:rFonts w:ascii="Arial" w:hAnsi="Arial" w:cs="Arial"/>
            <w:i/>
            <w:u w:val="single"/>
            <w:lang w:val="en-US"/>
            <w:rPrChange w:id="236" w:author="Ludwig Siebert" w:date="2023-10-11T14:44:00Z">
              <w:rPr>
                <w:rFonts w:ascii="Arial" w:hAnsi="Arial" w:cs="Arial"/>
                <w:i/>
              </w:rPr>
            </w:rPrChange>
          </w:rPr>
          <w:delText>iwb</w:delText>
        </w:r>
        <w:r w:rsidRPr="00C55ADD" w:rsidDel="00853312">
          <w:rPr>
            <w:rFonts w:ascii="Arial" w:hAnsi="Arial" w:cs="Arial"/>
            <w:u w:val="single"/>
            <w:lang w:val="en-US"/>
            <w:rPrChange w:id="237" w:author="Ludwig Siebert" w:date="2023-10-11T14:44:00Z">
              <w:rPr>
                <w:rFonts w:ascii="Arial" w:hAnsi="Arial" w:cs="Arial"/>
              </w:rPr>
            </w:rPrChange>
          </w:rPr>
          <w:delText xml:space="preserve"> in diese Arbeit ein. Eine Veröffentlichung der Arbeit oder eine Weitergabe an Dritte bedarf der Genehmigung durch den Lehrstuhlinhaber. Der Archivierung der Arbeit in der </w:delText>
        </w:r>
        <w:r w:rsidRPr="00C55ADD" w:rsidDel="00853312">
          <w:rPr>
            <w:rFonts w:ascii="Arial" w:hAnsi="Arial" w:cs="Arial"/>
            <w:i/>
            <w:u w:val="single"/>
            <w:lang w:val="en-US"/>
            <w:rPrChange w:id="238" w:author="Ludwig Siebert" w:date="2023-10-11T14:44:00Z">
              <w:rPr>
                <w:rFonts w:ascii="Arial" w:hAnsi="Arial" w:cs="Arial"/>
                <w:i/>
              </w:rPr>
            </w:rPrChange>
          </w:rPr>
          <w:delText>iwb</w:delText>
        </w:r>
        <w:r w:rsidRPr="00C55ADD" w:rsidDel="00853312">
          <w:rPr>
            <w:rFonts w:ascii="Arial" w:hAnsi="Arial" w:cs="Arial"/>
            <w:u w:val="single"/>
            <w:lang w:val="en-US"/>
            <w:rPrChange w:id="239" w:author="Ludwig Siebert" w:date="2023-10-11T14:44:00Z">
              <w:rPr>
                <w:rFonts w:ascii="Arial" w:hAnsi="Arial" w:cs="Arial"/>
              </w:rPr>
            </w:rPrChange>
          </w:rPr>
          <w:delText xml:space="preserve">-eigenen und nur für Mitarbeitende des </w:delText>
        </w:r>
        <w:r w:rsidRPr="00C55ADD" w:rsidDel="00853312">
          <w:rPr>
            <w:rFonts w:ascii="Arial" w:hAnsi="Arial" w:cs="Arial"/>
            <w:i/>
            <w:u w:val="single"/>
            <w:lang w:val="en-US"/>
            <w:rPrChange w:id="240" w:author="Ludwig Siebert" w:date="2023-10-11T14:44:00Z">
              <w:rPr>
                <w:rFonts w:ascii="Arial" w:hAnsi="Arial" w:cs="Arial"/>
                <w:i/>
              </w:rPr>
            </w:rPrChange>
          </w:rPr>
          <w:delText>iwb</w:delText>
        </w:r>
        <w:r w:rsidRPr="00C55ADD" w:rsidDel="00853312">
          <w:rPr>
            <w:rFonts w:ascii="Arial" w:hAnsi="Arial" w:cs="Arial"/>
            <w:u w:val="single"/>
            <w:lang w:val="en-US"/>
            <w:rPrChange w:id="241" w:author="Ludwig Siebert" w:date="2023-10-11T14:44:00Z">
              <w:rPr>
                <w:rFonts w:ascii="Arial" w:hAnsi="Arial" w:cs="Arial"/>
              </w:rPr>
            </w:rPrChange>
          </w:rPr>
          <w:delText xml:space="preserve"> zugänglichen Bibliothek als Bestand und in der digitalen Studienarbeitsdatenbank des </w:delText>
        </w:r>
        <w:r w:rsidRPr="00C55ADD" w:rsidDel="00853312">
          <w:rPr>
            <w:rFonts w:ascii="Arial" w:hAnsi="Arial" w:cs="Arial"/>
            <w:i/>
            <w:u w:val="single"/>
            <w:lang w:val="en-US"/>
            <w:rPrChange w:id="242" w:author="Ludwig Siebert" w:date="2023-10-11T14:44:00Z">
              <w:rPr>
                <w:rFonts w:ascii="Arial" w:hAnsi="Arial" w:cs="Arial"/>
                <w:i/>
              </w:rPr>
            </w:rPrChange>
          </w:rPr>
          <w:delText>iwb</w:delText>
        </w:r>
        <w:r w:rsidRPr="00C55ADD" w:rsidDel="00853312">
          <w:rPr>
            <w:rFonts w:ascii="Arial" w:hAnsi="Arial" w:cs="Arial"/>
            <w:u w:val="single"/>
            <w:lang w:val="en-US"/>
            <w:rPrChange w:id="243" w:author="Ludwig Siebert" w:date="2023-10-11T14:44:00Z">
              <w:rPr>
                <w:rFonts w:ascii="Arial" w:hAnsi="Arial" w:cs="Arial"/>
              </w:rPr>
            </w:rPrChange>
          </w:rPr>
          <w:delText xml:space="preserve"> als PDF-Dokument stimme ich zu.</w:delText>
        </w:r>
      </w:del>
      <w:ins w:id="244" w:author="Ludwig Siebert" w:date="2023-10-09T17:09:00Z">
        <w:r w:rsidR="007D5424" w:rsidRPr="00853312">
          <w:rPr>
            <w:rFonts w:ascii="Arial" w:hAnsi="Arial" w:cs="Arial"/>
            <w:b/>
            <w:u w:val="single"/>
            <w:lang w:val="en-US"/>
            <w:rPrChange w:id="245" w:author="Ludwig Siebert" w:date="2023-10-09T17:11:00Z">
              <w:rPr>
                <w:rFonts w:ascii="Arial" w:hAnsi="Arial" w:cs="Arial"/>
                <w:lang w:val="en-US"/>
              </w:rPr>
            </w:rPrChange>
          </w:rPr>
          <w:t>Agreement:</w:t>
        </w:r>
      </w:ins>
    </w:p>
    <w:p w14:paraId="3935CE7A" w14:textId="1AEE5047" w:rsidR="007D5424" w:rsidRPr="007D5424" w:rsidRDefault="007D5424">
      <w:pPr>
        <w:jc w:val="both"/>
        <w:rPr>
          <w:rFonts w:ascii="Arial" w:hAnsi="Arial" w:cs="Arial"/>
          <w:lang w:val="en-US"/>
          <w:rPrChange w:id="246" w:author="Ludwig Siebert" w:date="2023-10-09T17:09:00Z">
            <w:rPr>
              <w:rFonts w:ascii="Arial" w:hAnsi="Arial" w:cs="Arial"/>
            </w:rPr>
          </w:rPrChange>
        </w:rPr>
        <w:pPrChange w:id="247" w:author="Ludwig Siebert" w:date="2023-10-09T17:12:00Z">
          <w:pPr/>
        </w:pPrChange>
      </w:pPr>
      <w:ins w:id="248" w:author="Ludwig Siebert" w:date="2023-10-09T17:09:00Z">
        <w:r w:rsidRPr="007D5424">
          <w:rPr>
            <w:rFonts w:ascii="Arial" w:hAnsi="Arial" w:cs="Arial"/>
            <w:lang w:val="en-US"/>
          </w:rPr>
          <w:t xml:space="preserve">Through the supervision of B.Sc. </w:t>
        </w:r>
        <w:bookmarkStart w:id="249" w:name="_Hlk148010406"/>
        <w:r>
          <w:rPr>
            <w:rFonts w:ascii="Arial" w:hAnsi="Arial" w:cs="Arial"/>
            <w:lang w:val="en-US"/>
          </w:rPr>
          <w:t>Jan</w:t>
        </w:r>
      </w:ins>
      <w:ins w:id="250" w:author="Ludwig Siebert" w:date="2023-10-09T17:10:00Z">
        <w:r>
          <w:rPr>
            <w:rFonts w:ascii="Arial" w:hAnsi="Arial" w:cs="Arial"/>
            <w:lang w:val="en-US"/>
          </w:rPr>
          <w:t xml:space="preserve"> </w:t>
        </w:r>
        <w:r w:rsidRPr="007D5424">
          <w:rPr>
            <w:rFonts w:ascii="Arial" w:hAnsi="Arial" w:cs="Arial"/>
            <w:lang w:val="en-US"/>
            <w:rPrChange w:id="251" w:author="Ludwig Siebert" w:date="2023-10-09T17:10:00Z">
              <w:rPr>
                <w:rFonts w:ascii="Arial" w:hAnsi="Arial" w:cs="Arial"/>
              </w:rPr>
            </w:rPrChange>
          </w:rPr>
          <w:t>Nalivaika</w:t>
        </w:r>
      </w:ins>
      <w:ins w:id="252" w:author="Ludwig Siebert" w:date="2023-10-09T17:09:00Z">
        <w:r w:rsidRPr="007D5424">
          <w:rPr>
            <w:rFonts w:ascii="Arial" w:hAnsi="Arial" w:cs="Arial"/>
            <w:lang w:val="en-US"/>
          </w:rPr>
          <w:t xml:space="preserve"> </w:t>
        </w:r>
        <w:bookmarkEnd w:id="249"/>
        <w:r w:rsidRPr="007D5424">
          <w:rPr>
            <w:rFonts w:ascii="Arial" w:hAnsi="Arial" w:cs="Arial"/>
            <w:lang w:val="en-US"/>
          </w:rPr>
          <w:t xml:space="preserve">intellectual property of the </w:t>
        </w:r>
        <w:proofErr w:type="spellStart"/>
        <w:r w:rsidRPr="00853312">
          <w:rPr>
            <w:rFonts w:ascii="Arial" w:hAnsi="Arial" w:cs="Arial"/>
            <w:i/>
            <w:lang w:val="en-US"/>
            <w:rPrChange w:id="253" w:author="Ludwig Siebert" w:date="2023-10-09T17:10:00Z">
              <w:rPr>
                <w:rFonts w:ascii="Arial" w:hAnsi="Arial" w:cs="Arial"/>
                <w:lang w:val="en-US"/>
              </w:rPr>
            </w:rPrChange>
          </w:rPr>
          <w:t>iwb</w:t>
        </w:r>
        <w:proofErr w:type="spellEnd"/>
        <w:r w:rsidRPr="007D5424">
          <w:rPr>
            <w:rFonts w:ascii="Arial" w:hAnsi="Arial" w:cs="Arial"/>
            <w:lang w:val="en-US"/>
          </w:rPr>
          <w:t xml:space="preserve"> is incorporated in this work. Publication of the work or transfer to third parties requires the permission of the chair holder. I agree to the archiving of the work in the library of the </w:t>
        </w:r>
        <w:proofErr w:type="spellStart"/>
        <w:r w:rsidRPr="00853312">
          <w:rPr>
            <w:rFonts w:ascii="Arial" w:hAnsi="Arial" w:cs="Arial"/>
            <w:i/>
            <w:lang w:val="en-US"/>
            <w:rPrChange w:id="254" w:author="Ludwig Siebert" w:date="2023-10-09T17:10:00Z">
              <w:rPr>
                <w:rFonts w:ascii="Arial" w:hAnsi="Arial" w:cs="Arial"/>
                <w:lang w:val="en-US"/>
              </w:rPr>
            </w:rPrChange>
          </w:rPr>
          <w:t>iwb</w:t>
        </w:r>
        <w:proofErr w:type="spellEnd"/>
        <w:r w:rsidRPr="007D5424">
          <w:rPr>
            <w:rFonts w:ascii="Arial" w:hAnsi="Arial" w:cs="Arial"/>
            <w:lang w:val="en-US"/>
          </w:rPr>
          <w:t xml:space="preserve">, which is only accessible to </w:t>
        </w:r>
        <w:proofErr w:type="spellStart"/>
        <w:r w:rsidRPr="00853312">
          <w:rPr>
            <w:rFonts w:ascii="Arial" w:hAnsi="Arial" w:cs="Arial"/>
            <w:i/>
            <w:lang w:val="en-US"/>
            <w:rPrChange w:id="255" w:author="Ludwig Siebert" w:date="2023-10-09T17:10:00Z">
              <w:rPr>
                <w:rFonts w:ascii="Arial" w:hAnsi="Arial" w:cs="Arial"/>
                <w:lang w:val="en-US"/>
              </w:rPr>
            </w:rPrChange>
          </w:rPr>
          <w:t>iwb</w:t>
        </w:r>
        <w:proofErr w:type="spellEnd"/>
        <w:r w:rsidRPr="007D5424">
          <w:rPr>
            <w:rFonts w:ascii="Arial" w:hAnsi="Arial" w:cs="Arial"/>
            <w:lang w:val="en-US"/>
          </w:rPr>
          <w:t xml:space="preserve"> staff, as inventory and in the digital student research project database of the </w:t>
        </w:r>
        <w:proofErr w:type="spellStart"/>
        <w:r w:rsidRPr="00853312">
          <w:rPr>
            <w:rFonts w:ascii="Arial" w:hAnsi="Arial" w:cs="Arial"/>
            <w:i/>
            <w:lang w:val="en-US"/>
            <w:rPrChange w:id="256" w:author="Ludwig Siebert" w:date="2023-10-09T17:10:00Z">
              <w:rPr>
                <w:rFonts w:ascii="Arial" w:hAnsi="Arial" w:cs="Arial"/>
                <w:lang w:val="en-US"/>
              </w:rPr>
            </w:rPrChange>
          </w:rPr>
          <w:t>iwb</w:t>
        </w:r>
        <w:proofErr w:type="spellEnd"/>
        <w:r w:rsidRPr="007D5424">
          <w:rPr>
            <w:rFonts w:ascii="Arial" w:hAnsi="Arial" w:cs="Arial"/>
            <w:lang w:val="en-US"/>
          </w:rPr>
          <w:t xml:space="preserve"> as a PDF document.</w:t>
        </w:r>
      </w:ins>
    </w:p>
    <w:p w14:paraId="25CFABC6" w14:textId="77777777" w:rsidR="004379AF" w:rsidRPr="007D5424" w:rsidRDefault="004379AF" w:rsidP="004379AF">
      <w:pPr>
        <w:rPr>
          <w:rFonts w:ascii="Arial" w:hAnsi="Arial" w:cs="Arial"/>
          <w:lang w:val="en-US"/>
          <w:rPrChange w:id="257" w:author="Ludwig Siebert" w:date="2023-10-09T17:09:00Z">
            <w:rPr>
              <w:rFonts w:ascii="Arial" w:hAnsi="Arial" w:cs="Arial"/>
            </w:rPr>
          </w:rPrChange>
        </w:rPr>
      </w:pPr>
    </w:p>
    <w:p w14:paraId="7F29AB2B" w14:textId="77777777" w:rsidR="000738CA" w:rsidRPr="007D5424" w:rsidDel="007D5424" w:rsidRDefault="000738CA" w:rsidP="004379AF">
      <w:pPr>
        <w:rPr>
          <w:del w:id="258" w:author="Ludwig Siebert" w:date="2023-10-09T17:08:00Z"/>
          <w:rFonts w:ascii="Arial" w:hAnsi="Arial" w:cs="Arial"/>
          <w:lang w:val="en-US"/>
          <w:rPrChange w:id="259" w:author="Ludwig Siebert" w:date="2023-10-09T17:09:00Z">
            <w:rPr>
              <w:del w:id="260" w:author="Ludwig Siebert" w:date="2023-10-09T17:08:00Z"/>
              <w:rFonts w:ascii="Arial" w:hAnsi="Arial" w:cs="Arial"/>
            </w:rPr>
          </w:rPrChange>
        </w:rPr>
      </w:pPr>
    </w:p>
    <w:p w14:paraId="05B92C3A" w14:textId="77777777" w:rsidR="000738CA" w:rsidRPr="007D5424" w:rsidRDefault="000738CA" w:rsidP="004379AF">
      <w:pPr>
        <w:rPr>
          <w:rFonts w:ascii="Arial" w:hAnsi="Arial" w:cs="Arial"/>
          <w:lang w:val="en-US"/>
          <w:rPrChange w:id="261" w:author="Ludwig Siebert" w:date="2023-10-09T17:09:00Z">
            <w:rPr>
              <w:rFonts w:ascii="Arial" w:hAnsi="Arial" w:cs="Arial"/>
            </w:rPr>
          </w:rPrChange>
        </w:rPr>
      </w:pPr>
    </w:p>
    <w:tbl>
      <w:tblPr>
        <w:tblpPr w:leftFromText="141" w:rightFromText="141" w:vertAnchor="text" w:horzAnchor="margin" w:tblpY="1137"/>
        <w:tblW w:w="9072" w:type="dxa"/>
        <w:tblCellMar>
          <w:left w:w="70" w:type="dxa"/>
          <w:right w:w="70" w:type="dxa"/>
        </w:tblCellMar>
        <w:tblLook w:val="0000" w:firstRow="0" w:lastRow="0" w:firstColumn="0" w:lastColumn="0" w:noHBand="0" w:noVBand="0"/>
        <w:tblPrChange w:id="262" w:author="Ludwig Siebert" w:date="2023-10-09T17:14:00Z">
          <w:tblPr>
            <w:tblpPr w:leftFromText="141" w:rightFromText="141" w:vertAnchor="text" w:horzAnchor="margin" w:tblpY="507"/>
            <w:tblW w:w="9072" w:type="dxa"/>
            <w:tblCellMar>
              <w:left w:w="70" w:type="dxa"/>
              <w:right w:w="70" w:type="dxa"/>
            </w:tblCellMar>
            <w:tblLook w:val="0000" w:firstRow="0" w:lastRow="0" w:firstColumn="0" w:lastColumn="0" w:noHBand="0" w:noVBand="0"/>
          </w:tblPr>
        </w:tblPrChange>
      </w:tblPr>
      <w:tblGrid>
        <w:gridCol w:w="4536"/>
        <w:gridCol w:w="4536"/>
        <w:tblGridChange w:id="263">
          <w:tblGrid>
            <w:gridCol w:w="4536"/>
            <w:gridCol w:w="4536"/>
          </w:tblGrid>
        </w:tblGridChange>
      </w:tblGrid>
      <w:tr w:rsidR="000738CA" w:rsidRPr="004379AF" w14:paraId="08D31EB1" w14:textId="77777777" w:rsidTr="00853312">
        <w:trPr>
          <w:trHeight w:val="292"/>
          <w:trPrChange w:id="264" w:author="Ludwig Siebert" w:date="2023-10-09T17:14:00Z">
            <w:trPr>
              <w:trHeight w:val="292"/>
            </w:trPr>
          </w:trPrChange>
        </w:trPr>
        <w:tc>
          <w:tcPr>
            <w:tcW w:w="4536" w:type="dxa"/>
            <w:tcPrChange w:id="265" w:author="Ludwig Siebert" w:date="2023-10-09T17:14:00Z">
              <w:tcPr>
                <w:tcW w:w="4536" w:type="dxa"/>
              </w:tcPr>
            </w:tcPrChange>
          </w:tcPr>
          <w:p w14:paraId="437A799D" w14:textId="77777777" w:rsidR="000738CA" w:rsidRPr="004379AF" w:rsidRDefault="000738CA" w:rsidP="00853312">
            <w:pPr>
              <w:spacing w:after="0"/>
              <w:rPr>
                <w:rFonts w:ascii="Arial" w:hAnsi="Arial" w:cs="Arial"/>
              </w:rPr>
            </w:pPr>
            <w:r w:rsidRPr="004379AF">
              <w:rPr>
                <w:rFonts w:ascii="Arial" w:hAnsi="Arial" w:cs="Arial"/>
              </w:rPr>
              <w:t>Prof. Dr.-Ing.</w:t>
            </w:r>
          </w:p>
        </w:tc>
        <w:tc>
          <w:tcPr>
            <w:tcW w:w="4536" w:type="dxa"/>
            <w:tcPrChange w:id="266" w:author="Ludwig Siebert" w:date="2023-10-09T17:14:00Z">
              <w:tcPr>
                <w:tcW w:w="4536" w:type="dxa"/>
              </w:tcPr>
            </w:tcPrChange>
          </w:tcPr>
          <w:p w14:paraId="4C984670" w14:textId="77777777" w:rsidR="000738CA" w:rsidRPr="004379AF" w:rsidRDefault="000738CA" w:rsidP="00853312">
            <w:pPr>
              <w:spacing w:after="0"/>
              <w:rPr>
                <w:rFonts w:ascii="Arial" w:hAnsi="Arial" w:cs="Arial"/>
              </w:rPr>
            </w:pPr>
            <w:r w:rsidRPr="004379AF">
              <w:rPr>
                <w:rFonts w:ascii="Arial" w:hAnsi="Arial" w:cs="Arial"/>
              </w:rPr>
              <w:t>B.Sc.</w:t>
            </w:r>
          </w:p>
        </w:tc>
      </w:tr>
      <w:tr w:rsidR="000738CA" w:rsidRPr="004379AF" w14:paraId="49D23C8F" w14:textId="77777777" w:rsidTr="00853312">
        <w:trPr>
          <w:trHeight w:val="292"/>
          <w:trPrChange w:id="267" w:author="Ludwig Siebert" w:date="2023-10-09T17:14:00Z">
            <w:trPr>
              <w:trHeight w:val="292"/>
            </w:trPr>
          </w:trPrChange>
        </w:trPr>
        <w:tc>
          <w:tcPr>
            <w:tcW w:w="4536" w:type="dxa"/>
            <w:tcPrChange w:id="268" w:author="Ludwig Siebert" w:date="2023-10-09T17:14:00Z">
              <w:tcPr>
                <w:tcW w:w="4536" w:type="dxa"/>
              </w:tcPr>
            </w:tcPrChange>
          </w:tcPr>
          <w:p w14:paraId="264D2446" w14:textId="223E4E1A" w:rsidR="000738CA" w:rsidRPr="004379AF" w:rsidRDefault="007D5424" w:rsidP="00853312">
            <w:pPr>
              <w:spacing w:after="0"/>
              <w:rPr>
                <w:rFonts w:ascii="Arial" w:hAnsi="Arial" w:cs="Arial"/>
                <w:lang w:val="en-US"/>
              </w:rPr>
            </w:pPr>
            <w:ins w:id="269" w:author="Ludwig Siebert" w:date="2023-10-09T17:08:00Z">
              <w:r>
                <w:rPr>
                  <w:rFonts w:ascii="Arial" w:hAnsi="Arial" w:cs="Arial"/>
                  <w:lang w:val="en-US"/>
                </w:rPr>
                <w:t xml:space="preserve">Michael F. </w:t>
              </w:r>
            </w:ins>
            <w:r w:rsidR="000738CA" w:rsidRPr="004379AF">
              <w:rPr>
                <w:rFonts w:ascii="Arial" w:hAnsi="Arial" w:cs="Arial"/>
                <w:lang w:val="en-US"/>
              </w:rPr>
              <w:t>Zäh</w:t>
            </w:r>
          </w:p>
        </w:tc>
        <w:tc>
          <w:tcPr>
            <w:tcW w:w="4536" w:type="dxa"/>
            <w:tcPrChange w:id="270" w:author="Ludwig Siebert" w:date="2023-10-09T17:14:00Z">
              <w:tcPr>
                <w:tcW w:w="4536" w:type="dxa"/>
              </w:tcPr>
            </w:tcPrChange>
          </w:tcPr>
          <w:p w14:paraId="78755F34" w14:textId="77777777" w:rsidR="000738CA" w:rsidRPr="004379AF" w:rsidRDefault="000738CA" w:rsidP="00853312">
            <w:pPr>
              <w:spacing w:after="0"/>
              <w:rPr>
                <w:rFonts w:ascii="Arial" w:hAnsi="Arial" w:cs="Arial"/>
                <w:lang w:val="en-US"/>
              </w:rPr>
            </w:pPr>
            <w:r w:rsidRPr="004379AF">
              <w:rPr>
                <w:rFonts w:ascii="Arial" w:hAnsi="Arial" w:cs="Arial"/>
                <w:lang w:val="en-US"/>
              </w:rPr>
              <w:t>Jan Nalivaika</w:t>
            </w:r>
          </w:p>
        </w:tc>
      </w:tr>
      <w:tr w:rsidR="00853312" w:rsidRPr="004379AF" w14:paraId="76589D5F" w14:textId="77777777" w:rsidTr="00853312">
        <w:trPr>
          <w:trHeight w:val="292"/>
          <w:ins w:id="271" w:author="Ludwig Siebert" w:date="2023-10-09T17:13:00Z"/>
          <w:trPrChange w:id="272" w:author="Ludwig Siebert" w:date="2023-10-09T17:14:00Z">
            <w:trPr>
              <w:trHeight w:val="292"/>
            </w:trPr>
          </w:trPrChange>
        </w:trPr>
        <w:tc>
          <w:tcPr>
            <w:tcW w:w="4536" w:type="dxa"/>
            <w:tcPrChange w:id="273" w:author="Ludwig Siebert" w:date="2023-10-09T17:14:00Z">
              <w:tcPr>
                <w:tcW w:w="4536" w:type="dxa"/>
              </w:tcPr>
            </w:tcPrChange>
          </w:tcPr>
          <w:p w14:paraId="30BECEBF" w14:textId="77777777" w:rsidR="00853312" w:rsidRDefault="00853312" w:rsidP="00853312">
            <w:pPr>
              <w:spacing w:after="0"/>
              <w:rPr>
                <w:ins w:id="274" w:author="Ludwig Siebert" w:date="2023-10-09T17:13:00Z"/>
                <w:rFonts w:ascii="Arial" w:hAnsi="Arial" w:cs="Arial"/>
                <w:lang w:val="en-US"/>
              </w:rPr>
            </w:pPr>
          </w:p>
        </w:tc>
        <w:tc>
          <w:tcPr>
            <w:tcW w:w="4536" w:type="dxa"/>
            <w:tcPrChange w:id="275" w:author="Ludwig Siebert" w:date="2023-10-09T17:14:00Z">
              <w:tcPr>
                <w:tcW w:w="4536" w:type="dxa"/>
              </w:tcPr>
            </w:tcPrChange>
          </w:tcPr>
          <w:p w14:paraId="230E4ACF" w14:textId="77777777" w:rsidR="00853312" w:rsidRPr="004379AF" w:rsidRDefault="00853312" w:rsidP="00853312">
            <w:pPr>
              <w:spacing w:after="0"/>
              <w:rPr>
                <w:ins w:id="276" w:author="Ludwig Siebert" w:date="2023-10-09T17:13:00Z"/>
                <w:rFonts w:ascii="Arial" w:hAnsi="Arial" w:cs="Arial"/>
                <w:lang w:val="en-US"/>
              </w:rPr>
            </w:pPr>
          </w:p>
        </w:tc>
      </w:tr>
    </w:tbl>
    <w:p w14:paraId="20C28C89" w14:textId="409A2BDD" w:rsidR="00DB4EB4" w:rsidRDefault="000738CA" w:rsidP="004379AF">
      <w:pPr>
        <w:rPr>
          <w:ins w:id="277" w:author="Ludwig Siebert" w:date="2023-10-09T17:14:00Z"/>
          <w:rFonts w:ascii="Arial" w:hAnsi="Arial" w:cs="Arial"/>
          <w:lang w:val="en-US"/>
        </w:rPr>
      </w:pPr>
      <w:r w:rsidRPr="004379AF">
        <w:rPr>
          <w:rFonts w:ascii="Arial" w:hAnsi="Arial" w:cs="Arial"/>
          <w:lang w:val="en-US"/>
        </w:rPr>
        <w:t xml:space="preserve"> </w:t>
      </w:r>
      <w:r w:rsidR="004379AF" w:rsidRPr="004379AF">
        <w:rPr>
          <w:rFonts w:ascii="Arial" w:hAnsi="Arial" w:cs="Arial"/>
          <w:lang w:val="en-US"/>
        </w:rPr>
        <w:t>München</w:t>
      </w:r>
      <w:r w:rsidR="004379AF" w:rsidRPr="004379AF">
        <w:rPr>
          <w:rFonts w:ascii="Arial" w:hAnsi="Arial" w:cs="Arial"/>
        </w:rPr>
        <w:t xml:space="preserve">, </w:t>
      </w:r>
      <w:bookmarkStart w:id="278" w:name="_Hlk148010432"/>
      <w:r w:rsidR="004379AF" w:rsidRPr="004379AF">
        <w:rPr>
          <w:rFonts w:ascii="Arial" w:hAnsi="Arial" w:cs="Arial"/>
          <w:lang w:val="en-US"/>
        </w:rPr>
        <w:t>05.10.2023</w:t>
      </w:r>
      <w:bookmarkEnd w:id="278"/>
    </w:p>
    <w:p w14:paraId="75919BEB" w14:textId="77777777" w:rsidR="00853312" w:rsidRDefault="00853312" w:rsidP="004379AF">
      <w:pPr>
        <w:rPr>
          <w:ins w:id="279" w:author="Ludwig Siebert" w:date="2023-10-09T17:13:00Z"/>
          <w:rFonts w:ascii="Arial" w:hAnsi="Arial" w:cs="Arial"/>
          <w:lang w:val="en-US"/>
        </w:rPr>
      </w:pPr>
    </w:p>
    <w:p w14:paraId="7F0B9A14" w14:textId="77777777" w:rsidR="007D5424" w:rsidRPr="004379AF" w:rsidRDefault="007D5424" w:rsidP="004379AF">
      <w:pPr>
        <w:rPr>
          <w:rFonts w:ascii="Arial" w:hAnsi="Arial" w:cs="Arial"/>
          <w:lang w:val="en-US"/>
        </w:rPr>
      </w:pPr>
    </w:p>
    <w:sectPr w:rsidR="007D5424" w:rsidRPr="004379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dwig Siebert" w:date="2023-10-12T13:54:00Z" w:initials="LS">
    <w:p w14:paraId="0FD64526" w14:textId="4787E5B4" w:rsidR="008E539A" w:rsidRDefault="008E539A">
      <w:pPr>
        <w:pStyle w:val="Kommentartext"/>
      </w:pPr>
      <w:r>
        <w:rPr>
          <w:rStyle w:val="Kommentarzeichen"/>
        </w:rPr>
        <w:annotationRef/>
      </w:r>
      <w:r>
        <w:t xml:space="preserve">Ich bin das Ganze jetzt noch einmal detailliert durchgegangen und </w:t>
      </w:r>
      <w:proofErr w:type="gramStart"/>
      <w:r>
        <w:t>habe</w:t>
      </w:r>
      <w:proofErr w:type="gramEnd"/>
      <w:r>
        <w:t xml:space="preserve"> noch einige Flüchtigkeitsfehler und sprachliche Fehler gefunden. Außerdem habe ich einige Sätze angepasst, da diese meiner Meinung nach etwas unmissverständlich waren. Die Setzung der Absätze</w:t>
      </w:r>
      <w:r w:rsidR="00E3415A">
        <w:t xml:space="preserve"> ist manchmal nicht ganz klar, da kann man denke ich auf einige Absätze verzichten. Ich habe nahezu alle Punkte schon eingearbeitet. Offene Punkte sind noch als Kommentar vermerkt. Aber sonst finde ich die Aufgabenstellung schon sehr gelungen.</w:t>
      </w:r>
    </w:p>
  </w:comment>
  <w:comment w:id="12" w:author="Ludwig Siebert" w:date="2023-10-12T13:36:00Z" w:initials="LS">
    <w:p w14:paraId="3132E748" w14:textId="7EF6E063" w:rsidR="00D93874" w:rsidRDefault="00D93874">
      <w:pPr>
        <w:pStyle w:val="Kommentartext"/>
      </w:pPr>
      <w:r>
        <w:rPr>
          <w:rStyle w:val="Kommentarzeichen"/>
        </w:rPr>
        <w:annotationRef/>
      </w:r>
      <w:r>
        <w:t>Beides ein Sonntag</w:t>
      </w:r>
      <w:r w:rsidR="001F2119">
        <w:t>, kann nicht beurteilen inwiefern das die Studienkoordinatoren stört oder nicht</w:t>
      </w:r>
      <w:r w:rsidR="008E539A">
        <w:t>, ggf. anpassen</w:t>
      </w:r>
    </w:p>
  </w:comment>
  <w:comment w:id="116" w:author="Ludwig Siebert" w:date="2023-10-12T13:24:00Z" w:initials="LS">
    <w:p w14:paraId="4190A9B9" w14:textId="7B7B4A15" w:rsidR="00726117" w:rsidRDefault="00726117">
      <w:pPr>
        <w:pStyle w:val="Kommentartext"/>
      </w:pPr>
      <w:r>
        <w:rPr>
          <w:rStyle w:val="Kommentarzeichen"/>
        </w:rPr>
        <w:annotationRef/>
      </w:r>
      <w:r>
        <w:t>Kannst du hier 2 bis 3 Quellen nennen, wenn schon auf eine Literaturrecherche verwiesen wird?</w:t>
      </w:r>
    </w:p>
  </w:comment>
  <w:comment w:id="122" w:author="Ludwig Siebert" w:date="2023-10-12T13:26:00Z" w:initials="LS">
    <w:p w14:paraId="1D149B5C" w14:textId="5BFFFF5C" w:rsidR="00D93874" w:rsidRDefault="00D93874">
      <w:pPr>
        <w:pStyle w:val="Kommentartext"/>
      </w:pPr>
      <w:r>
        <w:rPr>
          <w:rStyle w:val="Kommentarzeichen"/>
        </w:rPr>
        <w:annotationRef/>
      </w:r>
      <w:r>
        <w:t>Das finde ich passt besser in „</w:t>
      </w:r>
      <w:proofErr w:type="spellStart"/>
      <w:r>
        <w:t>Objective</w:t>
      </w:r>
      <w:proofErr w:type="spellEnd"/>
      <w:r>
        <w:t>“ rein. Dies vielleicht mit dem ersten Absatz kombinieren bzw. zusammenfassen.</w:t>
      </w:r>
    </w:p>
  </w:comment>
  <w:comment w:id="136" w:author="Ludwig Siebert" w:date="2023-10-12T13:29:00Z" w:initials="LS">
    <w:p w14:paraId="258D9B0B" w14:textId="145124EE" w:rsidR="00D93874" w:rsidRDefault="00D93874">
      <w:pPr>
        <w:pStyle w:val="Kommentartext"/>
      </w:pPr>
      <w:r>
        <w:rPr>
          <w:rStyle w:val="Kommentarzeichen"/>
        </w:rPr>
        <w:annotationRef/>
      </w:r>
      <w:r>
        <w:t>Hier etwas auf die Zeitform achten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4526" w15:done="0"/>
  <w15:commentEx w15:paraId="3132E748" w15:done="0"/>
  <w15:commentEx w15:paraId="4190A9B9" w15:done="0"/>
  <w15:commentEx w15:paraId="1D149B5C" w15:done="0"/>
  <w15:commentEx w15:paraId="258D9B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4526" w16cid:durableId="28D2792B"/>
  <w16cid:commentId w16cid:paraId="3132E748" w16cid:durableId="28D274C6"/>
  <w16cid:commentId w16cid:paraId="4190A9B9" w16cid:durableId="28D271F4"/>
  <w16cid:commentId w16cid:paraId="1D149B5C" w16cid:durableId="28D272A1"/>
  <w16cid:commentId w16cid:paraId="258D9B0B" w16cid:durableId="28D273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A44"/>
    <w:multiLevelType w:val="hybridMultilevel"/>
    <w:tmpl w:val="4A24D558"/>
    <w:lvl w:ilvl="0" w:tplc="54BC1F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wig Siebert">
    <w15:presenceInfo w15:providerId="AD" w15:userId="S-1-5-21-1499261727-55176102-3529509929-1076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formatting="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F0"/>
    <w:rsid w:val="000738CA"/>
    <w:rsid w:val="000D3993"/>
    <w:rsid w:val="001001C5"/>
    <w:rsid w:val="001A2BFE"/>
    <w:rsid w:val="001F2119"/>
    <w:rsid w:val="001F245E"/>
    <w:rsid w:val="002F5B27"/>
    <w:rsid w:val="00317F0B"/>
    <w:rsid w:val="003A64AC"/>
    <w:rsid w:val="00415DF4"/>
    <w:rsid w:val="004379AF"/>
    <w:rsid w:val="004508BC"/>
    <w:rsid w:val="004A221B"/>
    <w:rsid w:val="00504B32"/>
    <w:rsid w:val="00623DAB"/>
    <w:rsid w:val="006C1F54"/>
    <w:rsid w:val="00726117"/>
    <w:rsid w:val="00777711"/>
    <w:rsid w:val="007B0C06"/>
    <w:rsid w:val="007C6415"/>
    <w:rsid w:val="007D5424"/>
    <w:rsid w:val="008023C2"/>
    <w:rsid w:val="00853312"/>
    <w:rsid w:val="008654CF"/>
    <w:rsid w:val="008E539A"/>
    <w:rsid w:val="009547D6"/>
    <w:rsid w:val="009668CE"/>
    <w:rsid w:val="00B052EB"/>
    <w:rsid w:val="00B24717"/>
    <w:rsid w:val="00B60FF0"/>
    <w:rsid w:val="00C55ADD"/>
    <w:rsid w:val="00D32ACC"/>
    <w:rsid w:val="00D93874"/>
    <w:rsid w:val="00DB4EB4"/>
    <w:rsid w:val="00E202B0"/>
    <w:rsid w:val="00E3415A"/>
    <w:rsid w:val="00EA2479"/>
    <w:rsid w:val="00EC3198"/>
    <w:rsid w:val="00FA4C98"/>
    <w:rsid w:val="00FC5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2EF2"/>
  <w15:chartTrackingRefBased/>
  <w15:docId w15:val="{B0E8B2A5-D032-44C0-9613-F5334B0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B60FF0"/>
    <w:rPr>
      <w:sz w:val="16"/>
      <w:szCs w:val="16"/>
    </w:rPr>
  </w:style>
  <w:style w:type="paragraph" w:styleId="Kommentartext">
    <w:name w:val="annotation text"/>
    <w:basedOn w:val="Standard"/>
    <w:link w:val="KommentartextZchn"/>
    <w:semiHidden/>
    <w:unhideWhenUsed/>
    <w:rsid w:val="00B60FF0"/>
    <w:pPr>
      <w:tabs>
        <w:tab w:val="left" w:pos="425"/>
        <w:tab w:val="left" w:pos="3402"/>
        <w:tab w:val="left" w:pos="4536"/>
      </w:tabs>
      <w:spacing w:after="120" w:line="240" w:lineRule="auto"/>
      <w:jc w:val="both"/>
    </w:pPr>
    <w:rPr>
      <w:rFonts w:ascii="Arial" w:eastAsia="Times New Roman" w:hAnsi="Arial" w:cs="Times New Roman"/>
      <w:kern w:val="0"/>
      <w:sz w:val="20"/>
      <w:szCs w:val="20"/>
      <w:lang w:eastAsia="de-DE"/>
      <w14:ligatures w14:val="none"/>
    </w:rPr>
  </w:style>
  <w:style w:type="character" w:customStyle="1" w:styleId="KommentartextZchn">
    <w:name w:val="Kommentartext Zchn"/>
    <w:basedOn w:val="Absatz-Standardschriftart"/>
    <w:link w:val="Kommentartext"/>
    <w:semiHidden/>
    <w:rsid w:val="00B60FF0"/>
    <w:rPr>
      <w:rFonts w:ascii="Arial" w:eastAsia="Times New Roman" w:hAnsi="Arial" w:cs="Times New Roman"/>
      <w:kern w:val="0"/>
      <w:sz w:val="20"/>
      <w:szCs w:val="20"/>
      <w:lang w:val="de-DE" w:eastAsia="de-DE"/>
      <w14:ligatures w14:val="none"/>
    </w:rPr>
  </w:style>
  <w:style w:type="paragraph" w:styleId="Listenabsatz">
    <w:name w:val="List Paragraph"/>
    <w:basedOn w:val="Standard"/>
    <w:uiPriority w:val="34"/>
    <w:qFormat/>
    <w:rsid w:val="00DB4EB4"/>
    <w:pPr>
      <w:ind w:left="720"/>
      <w:contextualSpacing/>
    </w:pPr>
  </w:style>
  <w:style w:type="paragraph" w:customStyle="1" w:styleId="AufgabeAbsatz">
    <w:name w:val="AufgabeAbsatz"/>
    <w:basedOn w:val="Standard"/>
    <w:rsid w:val="004379AF"/>
    <w:pPr>
      <w:tabs>
        <w:tab w:val="left" w:pos="1702"/>
        <w:tab w:val="left" w:pos="3969"/>
        <w:tab w:val="left" w:pos="5670"/>
      </w:tabs>
      <w:spacing w:before="360" w:after="0" w:line="240" w:lineRule="auto"/>
      <w:jc w:val="both"/>
    </w:pPr>
    <w:rPr>
      <w:rFonts w:ascii="Arial" w:eastAsia="Times New Roman" w:hAnsi="Arial" w:cs="Times New Roman"/>
      <w:b/>
      <w:kern w:val="0"/>
      <w:szCs w:val="24"/>
      <w:lang w:eastAsia="de-DE"/>
      <w14:ligatures w14:val="none"/>
    </w:rPr>
  </w:style>
  <w:style w:type="paragraph" w:customStyle="1" w:styleId="AufgabeVerfasser">
    <w:name w:val="AufgabeVerfasser"/>
    <w:basedOn w:val="Standard"/>
    <w:rsid w:val="007C6415"/>
    <w:pPr>
      <w:tabs>
        <w:tab w:val="left" w:pos="1702"/>
        <w:tab w:val="left" w:pos="3969"/>
        <w:tab w:val="left" w:pos="5670"/>
      </w:tabs>
      <w:spacing w:before="360" w:after="0" w:line="240" w:lineRule="auto"/>
      <w:jc w:val="both"/>
    </w:pPr>
    <w:rPr>
      <w:rFonts w:ascii="Arial" w:eastAsia="Times New Roman" w:hAnsi="Arial" w:cs="Times New Roman"/>
      <w:kern w:val="0"/>
      <w:szCs w:val="24"/>
      <w:lang w:eastAsia="de-DE"/>
      <w14:ligatures w14:val="none"/>
    </w:rPr>
  </w:style>
  <w:style w:type="paragraph" w:customStyle="1" w:styleId="AufgabeAusgabe">
    <w:name w:val="AufgabeAusgabe"/>
    <w:basedOn w:val="AufgabeVerfasser"/>
    <w:rsid w:val="007C6415"/>
    <w:pPr>
      <w:spacing w:before="0"/>
    </w:pPr>
  </w:style>
  <w:style w:type="paragraph" w:styleId="Sprechblasentext">
    <w:name w:val="Balloon Text"/>
    <w:basedOn w:val="Standard"/>
    <w:link w:val="SprechblasentextZchn"/>
    <w:uiPriority w:val="99"/>
    <w:semiHidden/>
    <w:unhideWhenUsed/>
    <w:rsid w:val="007D542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5424"/>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26117"/>
    <w:pPr>
      <w:tabs>
        <w:tab w:val="clear" w:pos="425"/>
        <w:tab w:val="clear" w:pos="3402"/>
        <w:tab w:val="clear" w:pos="4536"/>
      </w:tabs>
      <w:spacing w:after="160"/>
      <w:jc w:val="left"/>
    </w:pPr>
    <w:rPr>
      <w:rFonts w:asciiTheme="minorHAnsi" w:eastAsiaTheme="minorHAnsi" w:hAnsiTheme="minorHAnsi" w:cstheme="minorBidi"/>
      <w:b/>
      <w:bCs/>
      <w:kern w:val="2"/>
      <w:lang w:eastAsia="en-US"/>
      <w14:ligatures w14:val="standardContextual"/>
    </w:rPr>
  </w:style>
  <w:style w:type="character" w:customStyle="1" w:styleId="KommentarthemaZchn">
    <w:name w:val="Kommentarthema Zchn"/>
    <w:basedOn w:val="KommentartextZchn"/>
    <w:link w:val="Kommentarthema"/>
    <w:uiPriority w:val="99"/>
    <w:semiHidden/>
    <w:rsid w:val="00726117"/>
    <w:rPr>
      <w:rFonts w:ascii="Arial" w:eastAsia="Times New Roman" w:hAnsi="Arial" w:cs="Times New Roman"/>
      <w:b/>
      <w:bCs/>
      <w:kern w:val="0"/>
      <w:sz w:val="20"/>
      <w:szCs w:val="20"/>
      <w:lang w:val="de-DE" w:eastAsia="de-DE"/>
      <w14:ligatures w14:val="none"/>
    </w:rPr>
  </w:style>
  <w:style w:type="paragraph" w:styleId="berarbeitung">
    <w:name w:val="Revision"/>
    <w:hidden/>
    <w:uiPriority w:val="99"/>
    <w:semiHidden/>
    <w:rsid w:val="00726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5480">
      <w:bodyDiv w:val="1"/>
      <w:marLeft w:val="0"/>
      <w:marRight w:val="0"/>
      <w:marTop w:val="0"/>
      <w:marBottom w:val="0"/>
      <w:divBdr>
        <w:top w:val="none" w:sz="0" w:space="0" w:color="auto"/>
        <w:left w:val="none" w:sz="0" w:space="0" w:color="auto"/>
        <w:bottom w:val="none" w:sz="0" w:space="0" w:color="auto"/>
        <w:right w:val="none" w:sz="0" w:space="0" w:color="auto"/>
      </w:divBdr>
    </w:div>
    <w:div w:id="325548377">
      <w:bodyDiv w:val="1"/>
      <w:marLeft w:val="0"/>
      <w:marRight w:val="0"/>
      <w:marTop w:val="0"/>
      <w:marBottom w:val="0"/>
      <w:divBdr>
        <w:top w:val="none" w:sz="0" w:space="0" w:color="auto"/>
        <w:left w:val="none" w:sz="0" w:space="0" w:color="auto"/>
        <w:bottom w:val="none" w:sz="0" w:space="0" w:color="auto"/>
        <w:right w:val="none" w:sz="0" w:space="0" w:color="auto"/>
      </w:divBdr>
    </w:div>
    <w:div w:id="18483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5134</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 (ext) (T AMM FMP-DE)</dc:creator>
  <cp:keywords/>
  <dc:description/>
  <cp:lastModifiedBy>Ludwig Siebert</cp:lastModifiedBy>
  <cp:revision>7</cp:revision>
  <dcterms:created xsi:type="dcterms:W3CDTF">2023-10-09T08:09:00Z</dcterms:created>
  <dcterms:modified xsi:type="dcterms:W3CDTF">2023-10-12T11:58:00Z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2023-10-05T07:27:40Z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0a213b6b-edea-420e-8e0a-3604c83e0b05</vt:lpwstr>
  </property>
  <property fmtid="{D5CDD505-2E9C-101B-9397-08002B2CF9AE}" pid="8" name="MSIP_Label_9d258917-277f-42cd-a3cd-14c4e9ee58bc_ContentBits">
    <vt:lpwstr>0</vt:lpwstr>
  </property>
  <property fmtid="{D5CDD505-2E9C-101B-9397-08002B2CF9AE}" pid="9" name="GrammarlyDocumentId">
    <vt:lpwstr>dde492b7f2d0f8f5bb2ff7e3175b1c430ec80368f91f380dcc495d843624b9e7</vt:lpwstr>
  </property>
</Properties>
</file>